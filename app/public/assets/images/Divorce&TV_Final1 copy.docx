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A5302" w14:textId="77777777" w:rsidR="00A93543" w:rsidRDefault="00A93543" w:rsidP="000E3F0E">
      <w:pPr>
        <w:spacing w:line="480" w:lineRule="auto"/>
        <w:rPr>
          <w:rFonts w:ascii="Arial" w:hAnsi="Arial" w:cs="Arial"/>
          <w:b/>
        </w:rPr>
      </w:pPr>
    </w:p>
    <w:p w14:paraId="5C9F4B17" w14:textId="77777777" w:rsidR="00A93543" w:rsidRDefault="00A93543" w:rsidP="000E3F0E">
      <w:pPr>
        <w:spacing w:line="480" w:lineRule="auto"/>
        <w:rPr>
          <w:rFonts w:ascii="Arial" w:hAnsi="Arial" w:cs="Arial"/>
          <w:b/>
        </w:rPr>
      </w:pPr>
    </w:p>
    <w:p w14:paraId="6610A99D" w14:textId="77777777" w:rsidR="00A93543" w:rsidRDefault="00A93543" w:rsidP="000E3F0E">
      <w:pPr>
        <w:spacing w:line="480" w:lineRule="auto"/>
        <w:rPr>
          <w:rFonts w:ascii="Arial" w:hAnsi="Arial" w:cs="Arial"/>
          <w:b/>
        </w:rPr>
      </w:pPr>
    </w:p>
    <w:p w14:paraId="2847DA55" w14:textId="77777777" w:rsidR="00A93543" w:rsidRDefault="00A93543" w:rsidP="000E3F0E">
      <w:pPr>
        <w:spacing w:line="480" w:lineRule="auto"/>
        <w:rPr>
          <w:rFonts w:ascii="Arial" w:hAnsi="Arial" w:cs="Arial"/>
          <w:b/>
        </w:rPr>
      </w:pPr>
    </w:p>
    <w:p w14:paraId="678FB0BD" w14:textId="77777777" w:rsidR="00A93543" w:rsidRDefault="00A93543" w:rsidP="000E3F0E">
      <w:pPr>
        <w:spacing w:line="480" w:lineRule="auto"/>
        <w:rPr>
          <w:rFonts w:ascii="Arial" w:hAnsi="Arial" w:cs="Arial"/>
          <w:b/>
        </w:rPr>
      </w:pPr>
    </w:p>
    <w:p w14:paraId="0E7C35E7" w14:textId="77777777" w:rsidR="00A93543" w:rsidRDefault="00A93543" w:rsidP="000E3F0E">
      <w:pPr>
        <w:spacing w:line="480" w:lineRule="auto"/>
        <w:rPr>
          <w:rFonts w:ascii="Arial" w:hAnsi="Arial" w:cs="Arial"/>
          <w:b/>
        </w:rPr>
      </w:pPr>
    </w:p>
    <w:p w14:paraId="4E2CA054" w14:textId="77777777" w:rsidR="00A93543" w:rsidRDefault="00A93543" w:rsidP="000E3F0E">
      <w:pPr>
        <w:spacing w:line="480" w:lineRule="auto"/>
        <w:rPr>
          <w:rFonts w:ascii="Arial" w:hAnsi="Arial" w:cs="Arial"/>
          <w:b/>
        </w:rPr>
      </w:pPr>
    </w:p>
    <w:p w14:paraId="210FA650" w14:textId="77777777" w:rsidR="00A93543" w:rsidRDefault="00A93543" w:rsidP="000E3F0E">
      <w:pPr>
        <w:spacing w:line="480" w:lineRule="auto"/>
        <w:rPr>
          <w:rFonts w:ascii="Arial" w:hAnsi="Arial" w:cs="Arial"/>
          <w:b/>
        </w:rPr>
      </w:pPr>
    </w:p>
    <w:p w14:paraId="706BFED6" w14:textId="420C36F7" w:rsidR="00A93543" w:rsidRDefault="00A93543" w:rsidP="00A93543">
      <w:pPr>
        <w:spacing w:line="480" w:lineRule="auto"/>
        <w:jc w:val="center"/>
        <w:rPr>
          <w:rFonts w:ascii="Arial" w:hAnsi="Arial" w:cs="Arial"/>
          <w:b/>
        </w:rPr>
      </w:pPr>
      <w:bookmarkStart w:id="0" w:name="_GoBack"/>
      <w:bookmarkEnd w:id="0"/>
      <w:r>
        <w:rPr>
          <w:rFonts w:ascii="Arial" w:hAnsi="Arial" w:cs="Arial"/>
          <w:b/>
        </w:rPr>
        <w:t>Television Viewership and Divorce Rates</w:t>
      </w:r>
    </w:p>
    <w:p w14:paraId="7A1C4549" w14:textId="77777777" w:rsidR="00A93543" w:rsidRDefault="00A93543" w:rsidP="000E3F0E">
      <w:pPr>
        <w:spacing w:line="480" w:lineRule="auto"/>
        <w:rPr>
          <w:rFonts w:ascii="Arial" w:hAnsi="Arial" w:cs="Arial"/>
          <w:b/>
        </w:rPr>
      </w:pPr>
    </w:p>
    <w:p w14:paraId="299AF0F1" w14:textId="2A19A7D2" w:rsidR="00A93543" w:rsidRDefault="00A93543" w:rsidP="00A93543">
      <w:pPr>
        <w:spacing w:line="480" w:lineRule="auto"/>
        <w:jc w:val="center"/>
        <w:rPr>
          <w:rFonts w:ascii="Arial" w:hAnsi="Arial" w:cs="Arial"/>
          <w:b/>
        </w:rPr>
      </w:pPr>
      <w:r>
        <w:rPr>
          <w:rFonts w:ascii="Arial" w:hAnsi="Arial" w:cs="Arial"/>
          <w:b/>
        </w:rPr>
        <w:t>Ryan Gendel</w:t>
      </w:r>
    </w:p>
    <w:p w14:paraId="381A04EC" w14:textId="1281D9AA" w:rsidR="00A93543" w:rsidRDefault="0038695C" w:rsidP="0038695C">
      <w:pPr>
        <w:spacing w:line="480" w:lineRule="auto"/>
        <w:jc w:val="center"/>
        <w:rPr>
          <w:rFonts w:ascii="Arial" w:hAnsi="Arial" w:cs="Arial"/>
          <w:b/>
        </w:rPr>
      </w:pPr>
      <w:r>
        <w:rPr>
          <w:rFonts w:ascii="Arial" w:hAnsi="Arial" w:cs="Arial"/>
          <w:b/>
        </w:rPr>
        <w:t>Metropolitan State University of Denver</w:t>
      </w:r>
    </w:p>
    <w:p w14:paraId="593BB47D" w14:textId="77777777" w:rsidR="00A93543" w:rsidRDefault="00A93543" w:rsidP="000E3F0E">
      <w:pPr>
        <w:spacing w:line="480" w:lineRule="auto"/>
        <w:rPr>
          <w:rFonts w:ascii="Arial" w:hAnsi="Arial" w:cs="Arial"/>
          <w:b/>
        </w:rPr>
      </w:pPr>
    </w:p>
    <w:p w14:paraId="628808AF" w14:textId="77777777" w:rsidR="00A93543" w:rsidRDefault="00A93543" w:rsidP="000E3F0E">
      <w:pPr>
        <w:spacing w:line="480" w:lineRule="auto"/>
        <w:rPr>
          <w:rFonts w:ascii="Arial" w:hAnsi="Arial" w:cs="Arial"/>
          <w:b/>
        </w:rPr>
      </w:pPr>
    </w:p>
    <w:p w14:paraId="17C20349" w14:textId="77777777" w:rsidR="00A93543" w:rsidRDefault="00A93543" w:rsidP="000E3F0E">
      <w:pPr>
        <w:spacing w:line="480" w:lineRule="auto"/>
        <w:rPr>
          <w:rFonts w:ascii="Arial" w:hAnsi="Arial" w:cs="Arial"/>
          <w:b/>
        </w:rPr>
      </w:pPr>
    </w:p>
    <w:p w14:paraId="0904B59B" w14:textId="77777777" w:rsidR="00A93543" w:rsidRDefault="00A93543" w:rsidP="000E3F0E">
      <w:pPr>
        <w:spacing w:line="480" w:lineRule="auto"/>
        <w:rPr>
          <w:rFonts w:ascii="Arial" w:hAnsi="Arial" w:cs="Arial"/>
          <w:b/>
        </w:rPr>
      </w:pPr>
    </w:p>
    <w:p w14:paraId="14B7A39F" w14:textId="77777777" w:rsidR="00A93543" w:rsidRDefault="00A93543" w:rsidP="000E3F0E">
      <w:pPr>
        <w:spacing w:line="480" w:lineRule="auto"/>
        <w:rPr>
          <w:rFonts w:ascii="Arial" w:hAnsi="Arial" w:cs="Arial"/>
          <w:b/>
        </w:rPr>
      </w:pPr>
    </w:p>
    <w:p w14:paraId="640CD9F6" w14:textId="77777777" w:rsidR="00A93543" w:rsidRDefault="00A93543" w:rsidP="000E3F0E">
      <w:pPr>
        <w:spacing w:line="480" w:lineRule="auto"/>
        <w:rPr>
          <w:rFonts w:ascii="Arial" w:hAnsi="Arial" w:cs="Arial"/>
          <w:b/>
        </w:rPr>
      </w:pPr>
    </w:p>
    <w:p w14:paraId="5C128BFB" w14:textId="77777777" w:rsidR="00A93543" w:rsidRDefault="00A93543" w:rsidP="000E3F0E">
      <w:pPr>
        <w:spacing w:line="480" w:lineRule="auto"/>
        <w:rPr>
          <w:rFonts w:ascii="Arial" w:hAnsi="Arial" w:cs="Arial"/>
          <w:b/>
        </w:rPr>
      </w:pPr>
    </w:p>
    <w:p w14:paraId="4E90FF50" w14:textId="77777777" w:rsidR="00A93543" w:rsidRDefault="00A93543" w:rsidP="000E3F0E">
      <w:pPr>
        <w:spacing w:line="480" w:lineRule="auto"/>
        <w:rPr>
          <w:rFonts w:ascii="Arial" w:hAnsi="Arial" w:cs="Arial"/>
          <w:b/>
        </w:rPr>
      </w:pPr>
    </w:p>
    <w:p w14:paraId="2B9F85D1" w14:textId="77777777" w:rsidR="00A93543" w:rsidRDefault="00A93543" w:rsidP="000E3F0E">
      <w:pPr>
        <w:spacing w:line="480" w:lineRule="auto"/>
        <w:rPr>
          <w:rFonts w:ascii="Arial" w:hAnsi="Arial" w:cs="Arial"/>
          <w:b/>
        </w:rPr>
      </w:pPr>
    </w:p>
    <w:p w14:paraId="21DD7007" w14:textId="77777777" w:rsidR="00A93543" w:rsidRDefault="00A93543" w:rsidP="000E3F0E">
      <w:pPr>
        <w:spacing w:line="480" w:lineRule="auto"/>
        <w:rPr>
          <w:rFonts w:ascii="Arial" w:hAnsi="Arial" w:cs="Arial"/>
          <w:b/>
        </w:rPr>
      </w:pPr>
    </w:p>
    <w:p w14:paraId="471F92DC" w14:textId="77777777" w:rsidR="00A93543" w:rsidRDefault="00A93543" w:rsidP="000E3F0E">
      <w:pPr>
        <w:spacing w:line="480" w:lineRule="auto"/>
        <w:rPr>
          <w:rFonts w:ascii="Arial" w:hAnsi="Arial" w:cs="Arial"/>
          <w:b/>
        </w:rPr>
      </w:pPr>
    </w:p>
    <w:p w14:paraId="6059988C" w14:textId="22EC522D" w:rsidR="001F0390" w:rsidRPr="006467FC" w:rsidRDefault="00C6678E" w:rsidP="000E3F0E">
      <w:pPr>
        <w:spacing w:line="480" w:lineRule="auto"/>
        <w:rPr>
          <w:rFonts w:ascii="Arial" w:hAnsi="Arial" w:cs="Arial"/>
          <w:b/>
        </w:rPr>
      </w:pPr>
      <w:r w:rsidRPr="006467FC">
        <w:rPr>
          <w:rFonts w:ascii="Arial" w:hAnsi="Arial" w:cs="Arial"/>
          <w:b/>
        </w:rPr>
        <w:lastRenderedPageBreak/>
        <w:t>Introduction:</w:t>
      </w:r>
    </w:p>
    <w:p w14:paraId="60FBE8F4" w14:textId="55443697" w:rsidR="00AF569D" w:rsidRPr="00444CAB" w:rsidRDefault="00C6678E" w:rsidP="000E3F0E">
      <w:pPr>
        <w:spacing w:line="480" w:lineRule="auto"/>
        <w:ind w:firstLine="720"/>
        <w:rPr>
          <w:rFonts w:ascii="Arial" w:hAnsi="Arial" w:cs="Arial"/>
        </w:rPr>
      </w:pPr>
      <w:r w:rsidRPr="00444CAB">
        <w:rPr>
          <w:rFonts w:ascii="Arial" w:hAnsi="Arial" w:cs="Arial"/>
        </w:rPr>
        <w:t>Television has become such a big part of</w:t>
      </w:r>
      <w:r w:rsidR="004F5C4C" w:rsidRPr="00444CAB">
        <w:rPr>
          <w:rFonts w:ascii="Arial" w:hAnsi="Arial" w:cs="Arial"/>
        </w:rPr>
        <w:t xml:space="preserve"> people’s lives that many</w:t>
      </w:r>
      <w:r w:rsidRPr="00444CAB">
        <w:rPr>
          <w:rFonts w:ascii="Arial" w:hAnsi="Arial" w:cs="Arial"/>
        </w:rPr>
        <w:t xml:space="preserve"> don’t think of how much time they spend watching it</w:t>
      </w:r>
      <w:r w:rsidR="00C54A0F">
        <w:rPr>
          <w:rFonts w:ascii="Arial" w:hAnsi="Arial" w:cs="Arial"/>
        </w:rPr>
        <w:t xml:space="preserve">. </w:t>
      </w:r>
      <w:r w:rsidR="00AF569D" w:rsidRPr="00444CAB">
        <w:rPr>
          <w:rFonts w:ascii="Arial" w:hAnsi="Arial" w:cs="Arial"/>
        </w:rPr>
        <w:t xml:space="preserve">The most recent American Time Usage Survey indicated that watching TV is the most done </w:t>
      </w:r>
      <w:r w:rsidR="0093129A" w:rsidRPr="00444CAB">
        <w:rPr>
          <w:rFonts w:ascii="Arial" w:hAnsi="Arial" w:cs="Arial"/>
        </w:rPr>
        <w:t xml:space="preserve">leisure </w:t>
      </w:r>
      <w:r w:rsidR="00C54A0F">
        <w:rPr>
          <w:rFonts w:ascii="Arial" w:hAnsi="Arial" w:cs="Arial"/>
        </w:rPr>
        <w:t>activity other than sleeping (</w:t>
      </w:r>
      <w:proofErr w:type="spellStart"/>
      <w:r w:rsidR="00C54A0F">
        <w:rPr>
          <w:rFonts w:ascii="Arial" w:hAnsi="Arial" w:cs="Arial"/>
        </w:rPr>
        <w:t>Chonchaiya</w:t>
      </w:r>
      <w:proofErr w:type="spellEnd"/>
      <w:r w:rsidR="00C54A0F">
        <w:rPr>
          <w:rFonts w:ascii="Arial" w:hAnsi="Arial" w:cs="Arial"/>
        </w:rPr>
        <w:t>)</w:t>
      </w:r>
      <w:r w:rsidR="0014316F">
        <w:rPr>
          <w:rFonts w:ascii="Arial" w:hAnsi="Arial" w:cs="Arial"/>
        </w:rPr>
        <w:t>.</w:t>
      </w:r>
      <w:r w:rsidR="00C54A0F" w:rsidRPr="00444CAB">
        <w:rPr>
          <w:rFonts w:ascii="Arial" w:hAnsi="Arial" w:cs="Arial"/>
        </w:rPr>
        <w:t xml:space="preserve"> </w:t>
      </w:r>
      <w:r w:rsidR="00AF569D" w:rsidRPr="00444CAB">
        <w:rPr>
          <w:rFonts w:ascii="Arial" w:hAnsi="Arial" w:cs="Arial"/>
        </w:rPr>
        <w:t>The average number of hours a person watches</w:t>
      </w:r>
      <w:r w:rsidR="0014316F">
        <w:rPr>
          <w:rFonts w:ascii="Arial" w:hAnsi="Arial" w:cs="Arial"/>
        </w:rPr>
        <w:t xml:space="preserve"> is</w:t>
      </w:r>
      <w:r w:rsidR="00C54A0F">
        <w:rPr>
          <w:rFonts w:ascii="Arial" w:hAnsi="Arial" w:cs="Arial"/>
        </w:rPr>
        <w:t xml:space="preserve"> 2.77</w:t>
      </w:r>
      <w:r w:rsidR="00AF569D" w:rsidRPr="00444CAB">
        <w:rPr>
          <w:rFonts w:ascii="Arial" w:hAnsi="Arial" w:cs="Arial"/>
        </w:rPr>
        <w:t xml:space="preserve"> </w:t>
      </w:r>
      <w:r w:rsidR="00C54A0F">
        <w:rPr>
          <w:rFonts w:ascii="Arial" w:hAnsi="Arial" w:cs="Arial"/>
        </w:rPr>
        <w:t>hours a day (ATUS</w:t>
      </w:r>
      <w:r w:rsidR="00AF569D" w:rsidRPr="00444CAB">
        <w:rPr>
          <w:rFonts w:ascii="Arial" w:hAnsi="Arial" w:cs="Arial"/>
        </w:rPr>
        <w:t xml:space="preserve">) and </w:t>
      </w:r>
      <w:r w:rsidRPr="00444CAB">
        <w:rPr>
          <w:rFonts w:ascii="Arial" w:hAnsi="Arial" w:cs="Arial"/>
        </w:rPr>
        <w:t>97</w:t>
      </w:r>
      <w:r w:rsidR="00AA2814">
        <w:rPr>
          <w:rFonts w:ascii="Arial" w:hAnsi="Arial" w:cs="Arial"/>
        </w:rPr>
        <w:t xml:space="preserve"> percent</w:t>
      </w:r>
      <w:r w:rsidRPr="00444CAB">
        <w:rPr>
          <w:rFonts w:ascii="Arial" w:hAnsi="Arial" w:cs="Arial"/>
        </w:rPr>
        <w:t xml:space="preserve"> o</w:t>
      </w:r>
      <w:r w:rsidR="00627E2B" w:rsidRPr="00444CAB">
        <w:rPr>
          <w:rFonts w:ascii="Arial" w:hAnsi="Arial" w:cs="Arial"/>
        </w:rPr>
        <w:t xml:space="preserve">f households in America own a television set </w:t>
      </w:r>
      <w:r w:rsidR="00C54A0F">
        <w:rPr>
          <w:rFonts w:ascii="Arial" w:hAnsi="Arial" w:cs="Arial"/>
        </w:rPr>
        <w:t>(</w:t>
      </w:r>
      <w:proofErr w:type="spellStart"/>
      <w:r w:rsidR="00C54A0F">
        <w:rPr>
          <w:rFonts w:ascii="Arial" w:hAnsi="Arial" w:cs="Arial"/>
        </w:rPr>
        <w:t>Neilsen</w:t>
      </w:r>
      <w:proofErr w:type="spellEnd"/>
      <w:r w:rsidRPr="00444CAB">
        <w:rPr>
          <w:rFonts w:ascii="Arial" w:hAnsi="Arial" w:cs="Arial"/>
        </w:rPr>
        <w:t>).</w:t>
      </w:r>
      <w:r w:rsidR="00AF569D" w:rsidRPr="00444CAB">
        <w:rPr>
          <w:rFonts w:ascii="Arial" w:hAnsi="Arial" w:cs="Arial"/>
        </w:rPr>
        <w:t xml:space="preserve"> </w:t>
      </w:r>
      <w:r w:rsidR="004F5C4C" w:rsidRPr="00444CAB">
        <w:rPr>
          <w:rFonts w:ascii="Arial" w:hAnsi="Arial" w:cs="Arial"/>
        </w:rPr>
        <w:t>This number was at 99</w:t>
      </w:r>
      <w:r w:rsidR="00AA2814">
        <w:rPr>
          <w:rFonts w:ascii="Arial" w:hAnsi="Arial" w:cs="Arial"/>
        </w:rPr>
        <w:t xml:space="preserve"> percent</w:t>
      </w:r>
      <w:r w:rsidR="004F5C4C" w:rsidRPr="00444CAB">
        <w:rPr>
          <w:rFonts w:ascii="Arial" w:hAnsi="Arial" w:cs="Arial"/>
        </w:rPr>
        <w:t xml:space="preserve"> in 2013 but has been </w:t>
      </w:r>
      <w:r w:rsidR="00AA2814">
        <w:rPr>
          <w:rFonts w:ascii="Arial" w:hAnsi="Arial" w:cs="Arial"/>
        </w:rPr>
        <w:t xml:space="preserve">decreasing </w:t>
      </w:r>
      <w:r w:rsidR="004F5C4C" w:rsidRPr="00444CAB">
        <w:rPr>
          <w:rFonts w:ascii="Arial" w:hAnsi="Arial" w:cs="Arial"/>
        </w:rPr>
        <w:t xml:space="preserve">because of Netflix and computers </w:t>
      </w:r>
      <w:r w:rsidR="007068D5">
        <w:rPr>
          <w:rFonts w:ascii="Arial" w:hAnsi="Arial" w:cs="Arial"/>
        </w:rPr>
        <w:t>(Shepard</w:t>
      </w:r>
      <w:r w:rsidR="00AA2814">
        <w:rPr>
          <w:rFonts w:ascii="Arial" w:hAnsi="Arial" w:cs="Arial"/>
        </w:rPr>
        <w:t>).</w:t>
      </w:r>
    </w:p>
    <w:p w14:paraId="3B24D373" w14:textId="1762B34E" w:rsidR="00C6678E" w:rsidRPr="00444CAB" w:rsidRDefault="00AF569D" w:rsidP="000E3F0E">
      <w:pPr>
        <w:spacing w:line="480" w:lineRule="auto"/>
        <w:ind w:firstLine="720"/>
        <w:rPr>
          <w:rFonts w:ascii="Arial" w:hAnsi="Arial" w:cs="Arial"/>
        </w:rPr>
      </w:pPr>
      <w:r w:rsidRPr="00444CAB">
        <w:rPr>
          <w:rFonts w:ascii="Arial" w:hAnsi="Arial" w:cs="Arial"/>
        </w:rPr>
        <w:t xml:space="preserve">Television was invented in the </w:t>
      </w:r>
      <w:r w:rsidR="00437493" w:rsidRPr="00444CAB">
        <w:rPr>
          <w:rFonts w:ascii="Arial" w:hAnsi="Arial" w:cs="Arial"/>
        </w:rPr>
        <w:t>early 1900s but was made practical in the 1920s.  The usage rates didn’t really start to increase dramatically until the</w:t>
      </w:r>
      <w:r w:rsidR="00B16492">
        <w:rPr>
          <w:rFonts w:ascii="Arial" w:hAnsi="Arial" w:cs="Arial"/>
        </w:rPr>
        <w:t xml:space="preserve"> late 40s </w:t>
      </w:r>
      <w:r w:rsidR="0014316F">
        <w:rPr>
          <w:rFonts w:ascii="Arial" w:hAnsi="Arial" w:cs="Arial"/>
        </w:rPr>
        <w:t xml:space="preserve">into the </w:t>
      </w:r>
      <w:r w:rsidR="00B16492">
        <w:rPr>
          <w:rFonts w:ascii="Arial" w:hAnsi="Arial" w:cs="Arial"/>
        </w:rPr>
        <w:t>early</w:t>
      </w:r>
      <w:r w:rsidRPr="00444CAB">
        <w:rPr>
          <w:rFonts w:ascii="Arial" w:hAnsi="Arial" w:cs="Arial"/>
        </w:rPr>
        <w:t xml:space="preserve"> 1950s</w:t>
      </w:r>
      <w:r w:rsidR="00B16492">
        <w:rPr>
          <w:rFonts w:ascii="Arial" w:hAnsi="Arial" w:cs="Arial"/>
        </w:rPr>
        <w:t xml:space="preserve"> (Baughman</w:t>
      </w:r>
      <w:r w:rsidR="00AA2814">
        <w:rPr>
          <w:rFonts w:ascii="Arial" w:hAnsi="Arial" w:cs="Arial"/>
        </w:rPr>
        <w:t>)</w:t>
      </w:r>
      <w:r w:rsidR="00437493" w:rsidRPr="00444CAB">
        <w:rPr>
          <w:rFonts w:ascii="Arial" w:hAnsi="Arial" w:cs="Arial"/>
        </w:rPr>
        <w:t>.  When</w:t>
      </w:r>
      <w:r w:rsidR="004F5C4C" w:rsidRPr="00444CAB">
        <w:rPr>
          <w:rFonts w:ascii="Arial" w:hAnsi="Arial" w:cs="Arial"/>
        </w:rPr>
        <w:t xml:space="preserve"> in 1952, 20</w:t>
      </w:r>
      <w:r w:rsidR="00AA2814">
        <w:rPr>
          <w:rFonts w:ascii="Arial" w:hAnsi="Arial" w:cs="Arial"/>
        </w:rPr>
        <w:t xml:space="preserve"> percent</w:t>
      </w:r>
      <w:r w:rsidR="00437493" w:rsidRPr="00444CAB">
        <w:rPr>
          <w:rFonts w:ascii="Arial" w:hAnsi="Arial" w:cs="Arial"/>
        </w:rPr>
        <w:t xml:space="preserve"> of all households owned a TV </w:t>
      </w:r>
      <w:r w:rsidR="004F5C4C" w:rsidRPr="00444CAB">
        <w:rPr>
          <w:rFonts w:ascii="Arial" w:hAnsi="Arial" w:cs="Arial"/>
        </w:rPr>
        <w:t>and by the beginning of the 1960s</w:t>
      </w:r>
      <w:r w:rsidR="0014316F">
        <w:rPr>
          <w:rFonts w:ascii="Arial" w:hAnsi="Arial" w:cs="Arial"/>
        </w:rPr>
        <w:t>,</w:t>
      </w:r>
      <w:r w:rsidR="00437493" w:rsidRPr="00444CAB">
        <w:rPr>
          <w:rFonts w:ascii="Arial" w:hAnsi="Arial" w:cs="Arial"/>
        </w:rPr>
        <w:t xml:space="preserve"> 89</w:t>
      </w:r>
      <w:r w:rsidR="00AA2814">
        <w:rPr>
          <w:rFonts w:ascii="Arial" w:hAnsi="Arial" w:cs="Arial"/>
        </w:rPr>
        <w:t xml:space="preserve"> percent</w:t>
      </w:r>
      <w:r w:rsidR="00437493" w:rsidRPr="00444CAB">
        <w:rPr>
          <w:rFonts w:ascii="Arial" w:hAnsi="Arial" w:cs="Arial"/>
        </w:rPr>
        <w:t xml:space="preserve"> owned one</w:t>
      </w:r>
      <w:r w:rsidR="00B16492">
        <w:rPr>
          <w:rFonts w:ascii="Arial" w:hAnsi="Arial" w:cs="Arial"/>
        </w:rPr>
        <w:t xml:space="preserve"> (</w:t>
      </w:r>
      <w:proofErr w:type="spellStart"/>
      <w:r w:rsidR="00B16492">
        <w:rPr>
          <w:rFonts w:ascii="Arial" w:hAnsi="Arial" w:cs="Arial"/>
        </w:rPr>
        <w:t>Neilsen</w:t>
      </w:r>
      <w:proofErr w:type="spellEnd"/>
      <w:r w:rsidR="00AA2814">
        <w:rPr>
          <w:rFonts w:ascii="Arial" w:hAnsi="Arial" w:cs="Arial"/>
        </w:rPr>
        <w:t>)</w:t>
      </w:r>
      <w:r w:rsidR="00437493" w:rsidRPr="00444CAB">
        <w:rPr>
          <w:rFonts w:ascii="Arial" w:hAnsi="Arial" w:cs="Arial"/>
        </w:rPr>
        <w:t>.  This huge increase was due to the fact that television sets wer</w:t>
      </w:r>
      <w:r w:rsidR="0014316F">
        <w:rPr>
          <w:rFonts w:ascii="Arial" w:hAnsi="Arial" w:cs="Arial"/>
        </w:rPr>
        <w:t>e becoming cheaper and higher</w:t>
      </w:r>
      <w:r w:rsidR="00437493" w:rsidRPr="00444CAB">
        <w:rPr>
          <w:rFonts w:ascii="Arial" w:hAnsi="Arial" w:cs="Arial"/>
        </w:rPr>
        <w:t xml:space="preserve"> quality programing.  </w:t>
      </w:r>
    </w:p>
    <w:p w14:paraId="49A114BD" w14:textId="0905F0F0" w:rsidR="00CB12CE" w:rsidRPr="00444CAB" w:rsidRDefault="004F5C4C" w:rsidP="000E3F0E">
      <w:pPr>
        <w:spacing w:line="480" w:lineRule="auto"/>
        <w:ind w:firstLine="720"/>
        <w:rPr>
          <w:rFonts w:ascii="Arial" w:hAnsi="Arial" w:cs="Arial"/>
        </w:rPr>
      </w:pPr>
      <w:r w:rsidRPr="00444CAB">
        <w:rPr>
          <w:rFonts w:ascii="Arial" w:hAnsi="Arial" w:cs="Arial"/>
        </w:rPr>
        <w:t>With this amount of</w:t>
      </w:r>
      <w:r w:rsidR="0074565D" w:rsidRPr="00444CAB">
        <w:rPr>
          <w:rFonts w:ascii="Arial" w:hAnsi="Arial" w:cs="Arial"/>
        </w:rPr>
        <w:t xml:space="preserve"> people </w:t>
      </w:r>
      <w:r w:rsidR="0014316F">
        <w:rPr>
          <w:rFonts w:ascii="Arial" w:hAnsi="Arial" w:cs="Arial"/>
        </w:rPr>
        <w:t>participating in an activity by using</w:t>
      </w:r>
      <w:r w:rsidR="0074565D" w:rsidRPr="00444CAB">
        <w:rPr>
          <w:rFonts w:ascii="Arial" w:hAnsi="Arial" w:cs="Arial"/>
        </w:rPr>
        <w:t xml:space="preserve"> their </w:t>
      </w:r>
      <w:r w:rsidR="0014316F">
        <w:rPr>
          <w:rFonts w:ascii="Arial" w:hAnsi="Arial" w:cs="Arial"/>
        </w:rPr>
        <w:t xml:space="preserve">leisure </w:t>
      </w:r>
      <w:r w:rsidR="0074565D" w:rsidRPr="00444CAB">
        <w:rPr>
          <w:rFonts w:ascii="Arial" w:hAnsi="Arial" w:cs="Arial"/>
        </w:rPr>
        <w:t>energy and time</w:t>
      </w:r>
      <w:r w:rsidR="0014316F">
        <w:rPr>
          <w:rFonts w:ascii="Arial" w:hAnsi="Arial" w:cs="Arial"/>
        </w:rPr>
        <w:t>,</w:t>
      </w:r>
      <w:r w:rsidR="00380915">
        <w:rPr>
          <w:rFonts w:ascii="Arial" w:hAnsi="Arial" w:cs="Arial"/>
        </w:rPr>
        <w:t xml:space="preserve"> television is b</w:t>
      </w:r>
      <w:r w:rsidR="00E05B6E">
        <w:rPr>
          <w:rFonts w:ascii="Arial" w:hAnsi="Arial" w:cs="Arial"/>
        </w:rPr>
        <w:t>ound to have some e</w:t>
      </w:r>
      <w:r w:rsidRPr="00444CAB">
        <w:rPr>
          <w:rFonts w:ascii="Arial" w:hAnsi="Arial" w:cs="Arial"/>
        </w:rPr>
        <w:t xml:space="preserve">ffects on a majority of the population.  </w:t>
      </w:r>
      <w:r w:rsidR="00642FCB" w:rsidRPr="00444CAB">
        <w:rPr>
          <w:rFonts w:ascii="Arial" w:hAnsi="Arial" w:cs="Arial"/>
        </w:rPr>
        <w:t xml:space="preserve">This includes </w:t>
      </w:r>
      <w:r w:rsidR="00380915">
        <w:rPr>
          <w:rFonts w:ascii="Arial" w:hAnsi="Arial" w:cs="Arial"/>
        </w:rPr>
        <w:t xml:space="preserve">both micro and macro </w:t>
      </w:r>
      <w:r w:rsidR="00E05B6E">
        <w:rPr>
          <w:rFonts w:ascii="Arial" w:hAnsi="Arial" w:cs="Arial"/>
        </w:rPr>
        <w:t>r</w:t>
      </w:r>
      <w:r w:rsidR="00E05B6E" w:rsidRPr="00444CAB">
        <w:rPr>
          <w:rFonts w:ascii="Arial" w:hAnsi="Arial" w:cs="Arial"/>
        </w:rPr>
        <w:t>esults</w:t>
      </w:r>
      <w:r w:rsidR="0074565D" w:rsidRPr="00444CAB">
        <w:rPr>
          <w:rFonts w:ascii="Arial" w:hAnsi="Arial" w:cs="Arial"/>
        </w:rPr>
        <w:t xml:space="preserve"> on things ranging from the </w:t>
      </w:r>
      <w:r w:rsidR="004274B1" w:rsidRPr="00444CAB">
        <w:rPr>
          <w:rFonts w:ascii="Arial" w:hAnsi="Arial" w:cs="Arial"/>
        </w:rPr>
        <w:t xml:space="preserve">entire culture to each and every </w:t>
      </w:r>
      <w:r w:rsidR="0074565D" w:rsidRPr="00444CAB">
        <w:rPr>
          <w:rFonts w:ascii="Arial" w:hAnsi="Arial" w:cs="Arial"/>
        </w:rPr>
        <w:t>individual</w:t>
      </w:r>
      <w:r w:rsidR="004274B1" w:rsidRPr="00444CAB">
        <w:rPr>
          <w:rFonts w:ascii="Arial" w:hAnsi="Arial" w:cs="Arial"/>
        </w:rPr>
        <w:t>.</w:t>
      </w:r>
      <w:r w:rsidR="0074565D" w:rsidRPr="00444CAB">
        <w:rPr>
          <w:rFonts w:ascii="Arial" w:hAnsi="Arial" w:cs="Arial"/>
        </w:rPr>
        <w:t xml:space="preserve"> </w:t>
      </w:r>
      <w:r w:rsidR="004274B1" w:rsidRPr="00444CAB">
        <w:rPr>
          <w:rFonts w:ascii="Arial" w:hAnsi="Arial" w:cs="Arial"/>
        </w:rPr>
        <w:t xml:space="preserve"> </w:t>
      </w:r>
    </w:p>
    <w:p w14:paraId="78ED922F" w14:textId="3BD2C0F8" w:rsidR="00AD5947" w:rsidRPr="00444CAB" w:rsidRDefault="00CE5940" w:rsidP="000E3F0E">
      <w:pPr>
        <w:spacing w:line="480" w:lineRule="auto"/>
        <w:ind w:firstLine="720"/>
        <w:rPr>
          <w:rFonts w:ascii="Arial" w:hAnsi="Arial" w:cs="Arial"/>
        </w:rPr>
      </w:pPr>
      <w:r w:rsidRPr="00444CAB">
        <w:rPr>
          <w:rFonts w:ascii="Arial" w:hAnsi="Arial" w:cs="Arial"/>
        </w:rPr>
        <w:t>At the</w:t>
      </w:r>
      <w:r w:rsidR="00D20083" w:rsidRPr="00444CAB">
        <w:rPr>
          <w:rFonts w:ascii="Arial" w:hAnsi="Arial" w:cs="Arial"/>
        </w:rPr>
        <w:t xml:space="preserve"> very least, television is by far the most </w:t>
      </w:r>
      <w:r w:rsidR="00E05B6E" w:rsidRPr="00444CAB">
        <w:rPr>
          <w:rFonts w:ascii="Arial" w:hAnsi="Arial" w:cs="Arial"/>
        </w:rPr>
        <w:t>significant</w:t>
      </w:r>
      <w:r w:rsidR="00D20083" w:rsidRPr="00444CAB">
        <w:rPr>
          <w:rFonts w:ascii="Arial" w:hAnsi="Arial" w:cs="Arial"/>
        </w:rPr>
        <w:t xml:space="preserve"> factor for </w:t>
      </w:r>
      <w:r w:rsidR="00D20083" w:rsidRPr="00361CE5">
        <w:rPr>
          <w:rFonts w:ascii="Arial" w:hAnsi="Arial" w:cs="Arial"/>
        </w:rPr>
        <w:t>influencing</w:t>
      </w:r>
      <w:r w:rsidR="00837037" w:rsidRPr="00444CAB">
        <w:rPr>
          <w:rFonts w:ascii="Arial" w:hAnsi="Arial" w:cs="Arial"/>
        </w:rPr>
        <w:t xml:space="preserve"> the purch</w:t>
      </w:r>
      <w:r w:rsidR="00AA2814">
        <w:rPr>
          <w:rFonts w:ascii="Arial" w:hAnsi="Arial" w:cs="Arial"/>
        </w:rPr>
        <w:t>as</w:t>
      </w:r>
      <w:r w:rsidR="00837037" w:rsidRPr="00444CAB">
        <w:rPr>
          <w:rFonts w:ascii="Arial" w:hAnsi="Arial" w:cs="Arial"/>
        </w:rPr>
        <w:t xml:space="preserve">ing habits of </w:t>
      </w:r>
      <w:r w:rsidR="00D20083" w:rsidRPr="00444CAB">
        <w:rPr>
          <w:rFonts w:ascii="Arial" w:hAnsi="Arial" w:cs="Arial"/>
        </w:rPr>
        <w:t xml:space="preserve">a vast majority of the American population.  </w:t>
      </w:r>
      <w:r w:rsidR="00837037" w:rsidRPr="00444CAB">
        <w:rPr>
          <w:rFonts w:ascii="Arial" w:hAnsi="Arial" w:cs="Arial"/>
        </w:rPr>
        <w:t xml:space="preserve">This is </w:t>
      </w:r>
      <w:r w:rsidR="00361CE5">
        <w:rPr>
          <w:rFonts w:ascii="Arial" w:hAnsi="Arial" w:cs="Arial"/>
        </w:rPr>
        <w:t xml:space="preserve">validated </w:t>
      </w:r>
      <w:r w:rsidR="00837037" w:rsidRPr="00444CAB">
        <w:rPr>
          <w:rFonts w:ascii="Arial" w:hAnsi="Arial" w:cs="Arial"/>
        </w:rPr>
        <w:t>by the fact that advertisers spend around $100</w:t>
      </w:r>
      <w:r w:rsidR="00D20083" w:rsidRPr="00444CAB">
        <w:rPr>
          <w:rFonts w:ascii="Arial" w:hAnsi="Arial" w:cs="Arial"/>
        </w:rPr>
        <w:t xml:space="preserve"> </w:t>
      </w:r>
      <w:r w:rsidR="00837037" w:rsidRPr="00444CAB">
        <w:rPr>
          <w:rFonts w:ascii="Arial" w:hAnsi="Arial" w:cs="Arial"/>
        </w:rPr>
        <w:t xml:space="preserve">billion </w:t>
      </w:r>
      <w:r w:rsidR="00EF69AB" w:rsidRPr="00444CAB">
        <w:rPr>
          <w:rFonts w:ascii="Arial" w:hAnsi="Arial" w:cs="Arial"/>
        </w:rPr>
        <w:t>on television promotions, the most of any communication medium</w:t>
      </w:r>
      <w:r w:rsidR="00837037" w:rsidRPr="00444CAB">
        <w:rPr>
          <w:rFonts w:ascii="Arial" w:hAnsi="Arial" w:cs="Arial"/>
        </w:rPr>
        <w:t>.</w:t>
      </w:r>
      <w:r w:rsidR="00EF69AB" w:rsidRPr="00444CAB">
        <w:rPr>
          <w:rFonts w:ascii="Arial" w:hAnsi="Arial" w:cs="Arial"/>
        </w:rPr>
        <w:t xml:space="preserve"> </w:t>
      </w:r>
      <w:r w:rsidR="00B16492">
        <w:rPr>
          <w:rFonts w:ascii="Arial" w:hAnsi="Arial" w:cs="Arial"/>
        </w:rPr>
        <w:t>(Peterson</w:t>
      </w:r>
      <w:r w:rsidR="00837037" w:rsidRPr="00444CAB">
        <w:rPr>
          <w:rFonts w:ascii="Arial" w:hAnsi="Arial" w:cs="Arial"/>
        </w:rPr>
        <w:t xml:space="preserve">) </w:t>
      </w:r>
    </w:p>
    <w:p w14:paraId="325F316A" w14:textId="0E7EC8E7" w:rsidR="00CE5940" w:rsidRPr="00444CAB" w:rsidRDefault="00837037" w:rsidP="000E3F0E">
      <w:pPr>
        <w:spacing w:line="480" w:lineRule="auto"/>
        <w:ind w:firstLine="720"/>
        <w:rPr>
          <w:rFonts w:ascii="Arial" w:hAnsi="Arial" w:cs="Arial"/>
        </w:rPr>
      </w:pPr>
      <w:r w:rsidRPr="00444CAB">
        <w:rPr>
          <w:rFonts w:ascii="Arial" w:hAnsi="Arial" w:cs="Arial"/>
        </w:rPr>
        <w:lastRenderedPageBreak/>
        <w:t xml:space="preserve"> </w:t>
      </w:r>
      <w:r w:rsidR="00EF69AB" w:rsidRPr="00444CAB">
        <w:rPr>
          <w:rFonts w:ascii="Arial" w:hAnsi="Arial" w:cs="Arial"/>
        </w:rPr>
        <w:t>And at the ver</w:t>
      </w:r>
      <w:r w:rsidR="0077155E" w:rsidRPr="00444CAB">
        <w:rPr>
          <w:rFonts w:ascii="Arial" w:hAnsi="Arial" w:cs="Arial"/>
        </w:rPr>
        <w:t>y most, TV is the main</w:t>
      </w:r>
      <w:r w:rsidR="00EF69AB" w:rsidRPr="00444CAB">
        <w:rPr>
          <w:rFonts w:ascii="Arial" w:hAnsi="Arial" w:cs="Arial"/>
        </w:rPr>
        <w:t xml:space="preserve"> </w:t>
      </w:r>
      <w:r w:rsidR="003D7877">
        <w:rPr>
          <w:rFonts w:ascii="Arial" w:hAnsi="Arial" w:cs="Arial"/>
        </w:rPr>
        <w:t xml:space="preserve">revivalist </w:t>
      </w:r>
      <w:r w:rsidR="0077155E" w:rsidRPr="00444CAB">
        <w:rPr>
          <w:rFonts w:ascii="Arial" w:hAnsi="Arial" w:cs="Arial"/>
        </w:rPr>
        <w:t>who is responsible for the cultural paradigm</w:t>
      </w:r>
      <w:r w:rsidR="00432EDF" w:rsidRPr="00444CAB">
        <w:rPr>
          <w:rFonts w:ascii="Arial" w:hAnsi="Arial" w:cs="Arial"/>
        </w:rPr>
        <w:t xml:space="preserve"> and our entire perspective.  “</w:t>
      </w:r>
      <w:r w:rsidR="0077155E" w:rsidRPr="00444CAB">
        <w:rPr>
          <w:rFonts w:ascii="Arial" w:hAnsi="Arial" w:cs="Arial"/>
        </w:rPr>
        <w:t xml:space="preserve">Both theory and intuition suggest that television plays an important role in the development of many </w:t>
      </w:r>
      <w:r w:rsidR="00CE7CE0" w:rsidRPr="00444CAB">
        <w:rPr>
          <w:rFonts w:ascii="Arial" w:hAnsi="Arial" w:cs="Arial"/>
        </w:rPr>
        <w:t>faucets</w:t>
      </w:r>
      <w:r w:rsidR="0077155E" w:rsidRPr="00444CAB">
        <w:rPr>
          <w:rFonts w:ascii="Arial" w:hAnsi="Arial" w:cs="Arial"/>
        </w:rPr>
        <w:t xml:space="preserve"> of attitude, emotion, social behavior and intellectual functioning… Television is filled with dramas about human interaction, about family life, love, sexuality, emotion and problem solving.  Surely viewers carry away some of these messages.”</w:t>
      </w:r>
      <w:r w:rsidR="00380915">
        <w:rPr>
          <w:rFonts w:ascii="Arial" w:hAnsi="Arial" w:cs="Arial"/>
        </w:rPr>
        <w:t xml:space="preserve"> (</w:t>
      </w:r>
      <w:r w:rsidR="00B16492">
        <w:rPr>
          <w:rFonts w:ascii="Arial" w:hAnsi="Arial" w:cs="Arial"/>
        </w:rPr>
        <w:t>Huston</w:t>
      </w:r>
      <w:r w:rsidR="00380915">
        <w:rPr>
          <w:rFonts w:ascii="Arial" w:hAnsi="Arial" w:cs="Arial"/>
        </w:rPr>
        <w:t xml:space="preserve">) </w:t>
      </w:r>
      <w:r w:rsidR="00D875E1">
        <w:rPr>
          <w:rFonts w:ascii="Arial" w:hAnsi="Arial" w:cs="Arial"/>
        </w:rPr>
        <w:t>When people adopt different values and are introduced new ways of thinking it changes the trajectory an individual’s life.  And when the trajectory of</w:t>
      </w:r>
      <w:r w:rsidR="00300AB9">
        <w:rPr>
          <w:rFonts w:ascii="Arial" w:hAnsi="Arial" w:cs="Arial"/>
        </w:rPr>
        <w:t xml:space="preserve"> enough peoples</w:t>
      </w:r>
      <w:r w:rsidR="00D875E1">
        <w:rPr>
          <w:rFonts w:ascii="Arial" w:hAnsi="Arial" w:cs="Arial"/>
        </w:rPr>
        <w:t xml:space="preserve"> </w:t>
      </w:r>
      <w:r w:rsidR="00300AB9">
        <w:rPr>
          <w:rFonts w:ascii="Arial" w:hAnsi="Arial" w:cs="Arial"/>
        </w:rPr>
        <w:t xml:space="preserve">lives </w:t>
      </w:r>
      <w:r w:rsidR="0014316F">
        <w:rPr>
          <w:rFonts w:ascii="Arial" w:hAnsi="Arial" w:cs="Arial"/>
        </w:rPr>
        <w:t xml:space="preserve">changes, </w:t>
      </w:r>
      <w:r w:rsidR="00D875E1">
        <w:rPr>
          <w:rFonts w:ascii="Arial" w:hAnsi="Arial" w:cs="Arial"/>
        </w:rPr>
        <w:t>social and civil</w:t>
      </w:r>
      <w:r w:rsidR="0014316F">
        <w:rPr>
          <w:rFonts w:ascii="Arial" w:hAnsi="Arial" w:cs="Arial"/>
        </w:rPr>
        <w:t xml:space="preserve"> indicators</w:t>
      </w:r>
      <w:r w:rsidR="00300AB9">
        <w:rPr>
          <w:rFonts w:ascii="Arial" w:hAnsi="Arial" w:cs="Arial"/>
        </w:rPr>
        <w:t xml:space="preserve"> will reflect that change</w:t>
      </w:r>
      <w:r w:rsidR="00D875E1">
        <w:rPr>
          <w:rFonts w:ascii="Arial" w:hAnsi="Arial" w:cs="Arial"/>
        </w:rPr>
        <w:t xml:space="preserve">.  </w:t>
      </w:r>
      <w:r w:rsidR="00CE7CE0" w:rsidRPr="00444CAB">
        <w:rPr>
          <w:rFonts w:ascii="Arial" w:hAnsi="Arial" w:cs="Arial"/>
        </w:rPr>
        <w:t xml:space="preserve"> </w:t>
      </w:r>
    </w:p>
    <w:p w14:paraId="6BFACE72" w14:textId="1DAD36EA" w:rsidR="00A62901" w:rsidRDefault="00C60941" w:rsidP="000E3F0E">
      <w:pPr>
        <w:spacing w:line="480" w:lineRule="auto"/>
        <w:ind w:firstLine="720"/>
        <w:rPr>
          <w:rFonts w:ascii="Arial" w:hAnsi="Arial" w:cs="Arial"/>
        </w:rPr>
      </w:pPr>
      <w:r w:rsidRPr="00444CAB">
        <w:rPr>
          <w:rFonts w:ascii="Arial" w:hAnsi="Arial" w:cs="Arial"/>
        </w:rPr>
        <w:t xml:space="preserve">Since the consequences </w:t>
      </w:r>
      <w:r w:rsidR="003900D4" w:rsidRPr="00444CAB">
        <w:rPr>
          <w:rFonts w:ascii="Arial" w:hAnsi="Arial" w:cs="Arial"/>
        </w:rPr>
        <w:t>of television are so complex and enigmatic t</w:t>
      </w:r>
      <w:r w:rsidR="00CE7CE0" w:rsidRPr="00444CAB">
        <w:rPr>
          <w:rFonts w:ascii="Arial" w:hAnsi="Arial" w:cs="Arial"/>
        </w:rPr>
        <w:t>he objective for this paper</w:t>
      </w:r>
      <w:r w:rsidRPr="00444CAB">
        <w:rPr>
          <w:rFonts w:ascii="Arial" w:hAnsi="Arial" w:cs="Arial"/>
        </w:rPr>
        <w:t xml:space="preserve"> is to </w:t>
      </w:r>
      <w:r w:rsidR="003900D4" w:rsidRPr="00444CAB">
        <w:rPr>
          <w:rFonts w:ascii="Arial" w:hAnsi="Arial" w:cs="Arial"/>
        </w:rPr>
        <w:t>raise awareness of the tacit effects, and</w:t>
      </w:r>
      <w:r w:rsidR="00CE7CE0" w:rsidRPr="00444CAB">
        <w:rPr>
          <w:rFonts w:ascii="Arial" w:hAnsi="Arial" w:cs="Arial"/>
        </w:rPr>
        <w:t xml:space="preserve"> not to convince anyon</w:t>
      </w:r>
      <w:r w:rsidR="003900D4" w:rsidRPr="00444CAB">
        <w:rPr>
          <w:rFonts w:ascii="Arial" w:hAnsi="Arial" w:cs="Arial"/>
        </w:rPr>
        <w:t xml:space="preserve">e that TV is either good or bad.  </w:t>
      </w:r>
      <w:r w:rsidR="00CE7CE0" w:rsidRPr="00444CAB">
        <w:rPr>
          <w:rFonts w:ascii="Arial" w:hAnsi="Arial" w:cs="Arial"/>
        </w:rPr>
        <w:t>Step</w:t>
      </w:r>
      <w:r w:rsidR="003900D4" w:rsidRPr="00444CAB">
        <w:rPr>
          <w:rFonts w:ascii="Arial" w:hAnsi="Arial" w:cs="Arial"/>
        </w:rPr>
        <w:t xml:space="preserve">hen </w:t>
      </w:r>
      <w:proofErr w:type="spellStart"/>
      <w:r w:rsidR="003900D4" w:rsidRPr="00444CAB">
        <w:rPr>
          <w:rFonts w:ascii="Arial" w:hAnsi="Arial" w:cs="Arial"/>
        </w:rPr>
        <w:t>Dubner</w:t>
      </w:r>
      <w:proofErr w:type="spellEnd"/>
      <w:r w:rsidR="003900D4" w:rsidRPr="00444CAB">
        <w:rPr>
          <w:rFonts w:ascii="Arial" w:hAnsi="Arial" w:cs="Arial"/>
        </w:rPr>
        <w:t xml:space="preserve"> and Steven Levitt have</w:t>
      </w:r>
      <w:r w:rsidR="00DD2E3E">
        <w:rPr>
          <w:rFonts w:ascii="Arial" w:hAnsi="Arial" w:cs="Arial"/>
        </w:rPr>
        <w:t xml:space="preserve"> discussed and taken part in some of the</w:t>
      </w:r>
      <w:r w:rsidR="00A62901">
        <w:rPr>
          <w:rFonts w:ascii="Arial" w:hAnsi="Arial" w:cs="Arial"/>
        </w:rPr>
        <w:t xml:space="preserve"> </w:t>
      </w:r>
      <w:r w:rsidR="00DD2E3E">
        <w:rPr>
          <w:rFonts w:ascii="Arial" w:hAnsi="Arial" w:cs="Arial"/>
        </w:rPr>
        <w:t>studies</w:t>
      </w:r>
      <w:r w:rsidR="003900D4" w:rsidRPr="00444CAB">
        <w:rPr>
          <w:rFonts w:ascii="Arial" w:hAnsi="Arial" w:cs="Arial"/>
        </w:rPr>
        <w:t xml:space="preserve"> in this area</w:t>
      </w:r>
      <w:r w:rsidR="00A62901">
        <w:rPr>
          <w:rFonts w:ascii="Arial" w:hAnsi="Arial" w:cs="Arial"/>
        </w:rPr>
        <w:t xml:space="preserve">. </w:t>
      </w:r>
      <w:r w:rsidR="00DD2E3E">
        <w:rPr>
          <w:rFonts w:ascii="Arial" w:hAnsi="Arial" w:cs="Arial"/>
        </w:rPr>
        <w:t>There were two separate research ventures that have discerned</w:t>
      </w:r>
      <w:r w:rsidR="00A62901">
        <w:rPr>
          <w:rFonts w:ascii="Arial" w:hAnsi="Arial" w:cs="Arial"/>
        </w:rPr>
        <w:t xml:space="preserve"> a causal </w:t>
      </w:r>
      <w:r w:rsidR="003900D4" w:rsidRPr="00444CAB">
        <w:rPr>
          <w:rFonts w:ascii="Arial" w:hAnsi="Arial" w:cs="Arial"/>
        </w:rPr>
        <w:t xml:space="preserve">relationship between </w:t>
      </w:r>
      <w:r w:rsidR="00004F91">
        <w:rPr>
          <w:rFonts w:ascii="Arial" w:hAnsi="Arial" w:cs="Arial"/>
        </w:rPr>
        <w:t xml:space="preserve">both </w:t>
      </w:r>
      <w:r w:rsidR="003900D4" w:rsidRPr="00444CAB">
        <w:rPr>
          <w:rFonts w:ascii="Arial" w:hAnsi="Arial" w:cs="Arial"/>
        </w:rPr>
        <w:t xml:space="preserve">crime </w:t>
      </w:r>
      <w:r w:rsidR="004535FD">
        <w:rPr>
          <w:rFonts w:ascii="Arial" w:hAnsi="Arial" w:cs="Arial"/>
        </w:rPr>
        <w:t>and TV and civil rights and</w:t>
      </w:r>
      <w:r w:rsidR="003900D4" w:rsidRPr="00444CAB">
        <w:rPr>
          <w:rFonts w:ascii="Arial" w:hAnsi="Arial" w:cs="Arial"/>
        </w:rPr>
        <w:t xml:space="preserve"> television.</w:t>
      </w:r>
      <w:r w:rsidR="00A62901">
        <w:rPr>
          <w:rFonts w:ascii="Arial" w:hAnsi="Arial" w:cs="Arial"/>
        </w:rPr>
        <w:t xml:space="preserve"> </w:t>
      </w:r>
    </w:p>
    <w:p w14:paraId="392E656A" w14:textId="30EE0B61" w:rsidR="00DD2E3E" w:rsidRDefault="00064EA3" w:rsidP="000E3F0E">
      <w:pPr>
        <w:spacing w:line="480" w:lineRule="auto"/>
        <w:ind w:firstLine="720"/>
        <w:rPr>
          <w:rFonts w:ascii="Arial" w:hAnsi="Arial" w:cs="Arial"/>
        </w:rPr>
      </w:pPr>
      <w:r>
        <w:rPr>
          <w:rFonts w:ascii="Arial" w:hAnsi="Arial" w:cs="Arial"/>
        </w:rPr>
        <w:t>The</w:t>
      </w:r>
      <w:r w:rsidR="00A62901">
        <w:rPr>
          <w:rFonts w:ascii="Arial" w:hAnsi="Arial" w:cs="Arial"/>
        </w:rPr>
        <w:t xml:space="preserve"> research </w:t>
      </w:r>
      <w:r w:rsidR="004535FD">
        <w:rPr>
          <w:rFonts w:ascii="Arial" w:hAnsi="Arial" w:cs="Arial"/>
        </w:rPr>
        <w:t>that found a link between</w:t>
      </w:r>
      <w:r>
        <w:rPr>
          <w:rFonts w:ascii="Arial" w:hAnsi="Arial" w:cs="Arial"/>
        </w:rPr>
        <w:t xml:space="preserve"> increase</w:t>
      </w:r>
      <w:r w:rsidR="004535FD">
        <w:rPr>
          <w:rFonts w:ascii="Arial" w:hAnsi="Arial" w:cs="Arial"/>
        </w:rPr>
        <w:t>s</w:t>
      </w:r>
      <w:r>
        <w:rPr>
          <w:rFonts w:ascii="Arial" w:hAnsi="Arial" w:cs="Arial"/>
        </w:rPr>
        <w:t xml:space="preserve"> in the crime rate and television was based off of data from our country</w:t>
      </w:r>
      <w:r w:rsidR="004535FD">
        <w:rPr>
          <w:rFonts w:ascii="Arial" w:hAnsi="Arial" w:cs="Arial"/>
        </w:rPr>
        <w:t xml:space="preserve"> and was administered by Steven Levitt and Matthew </w:t>
      </w:r>
      <w:proofErr w:type="spellStart"/>
      <w:r w:rsidR="004535FD">
        <w:rPr>
          <w:rFonts w:ascii="Arial" w:hAnsi="Arial" w:cs="Arial"/>
        </w:rPr>
        <w:t>Gentzkow</w:t>
      </w:r>
      <w:proofErr w:type="spellEnd"/>
      <w:r>
        <w:rPr>
          <w:rFonts w:ascii="Arial" w:hAnsi="Arial" w:cs="Arial"/>
        </w:rPr>
        <w:t>. They used roughly the same time periods as me, and they were able to observe</w:t>
      </w:r>
      <w:r w:rsidR="00A62901">
        <w:rPr>
          <w:rFonts w:ascii="Arial" w:hAnsi="Arial" w:cs="Arial"/>
        </w:rPr>
        <w:t xml:space="preserve"> a</w:t>
      </w:r>
      <w:r w:rsidR="006A355E">
        <w:rPr>
          <w:rFonts w:ascii="Arial" w:hAnsi="Arial" w:cs="Arial"/>
        </w:rPr>
        <w:t xml:space="preserve"> </w:t>
      </w:r>
      <w:r w:rsidR="00004F91">
        <w:rPr>
          <w:rFonts w:ascii="Arial" w:hAnsi="Arial" w:cs="Arial"/>
        </w:rPr>
        <w:t>differen</w:t>
      </w:r>
      <w:r w:rsidR="004535FD">
        <w:rPr>
          <w:rFonts w:ascii="Arial" w:hAnsi="Arial" w:cs="Arial"/>
        </w:rPr>
        <w:t>ce in crime rates by cities</w:t>
      </w:r>
      <w:r>
        <w:rPr>
          <w:rFonts w:ascii="Arial" w:hAnsi="Arial" w:cs="Arial"/>
        </w:rPr>
        <w:t xml:space="preserve"> during the 1960s that were proportionately linked to television usage in the 1950s. </w:t>
      </w:r>
      <w:r w:rsidR="00A62901">
        <w:rPr>
          <w:rFonts w:ascii="Arial" w:hAnsi="Arial" w:cs="Arial"/>
        </w:rPr>
        <w:t>They found that f</w:t>
      </w:r>
      <w:r w:rsidR="006A355E">
        <w:rPr>
          <w:rFonts w:ascii="Arial" w:hAnsi="Arial" w:cs="Arial"/>
        </w:rPr>
        <w:t>or every extra year a child was around television before</w:t>
      </w:r>
      <w:r w:rsidR="00A62901">
        <w:rPr>
          <w:rFonts w:ascii="Arial" w:hAnsi="Arial" w:cs="Arial"/>
        </w:rPr>
        <w:t xml:space="preserve"> they were fifteen</w:t>
      </w:r>
      <w:r w:rsidR="0014316F">
        <w:rPr>
          <w:rFonts w:ascii="Arial" w:hAnsi="Arial" w:cs="Arial"/>
        </w:rPr>
        <w:t>,</w:t>
      </w:r>
      <w:r w:rsidR="00A62901">
        <w:rPr>
          <w:rFonts w:ascii="Arial" w:hAnsi="Arial" w:cs="Arial"/>
        </w:rPr>
        <w:t xml:space="preserve"> there was a </w:t>
      </w:r>
      <w:r w:rsidR="006A355E">
        <w:rPr>
          <w:rFonts w:ascii="Arial" w:hAnsi="Arial" w:cs="Arial"/>
        </w:rPr>
        <w:t xml:space="preserve">4 percent increase in the number of property-crime arrests and a 2 percent increase in violent crime arrests. </w:t>
      </w:r>
      <w:r>
        <w:rPr>
          <w:rFonts w:ascii="Arial" w:hAnsi="Arial" w:cs="Arial"/>
        </w:rPr>
        <w:t xml:space="preserve"> </w:t>
      </w:r>
    </w:p>
    <w:p w14:paraId="4DD68EE8" w14:textId="5FDE75B6" w:rsidR="00A62901" w:rsidRDefault="00DD2E3E" w:rsidP="000E3F0E">
      <w:pPr>
        <w:spacing w:line="480" w:lineRule="auto"/>
        <w:ind w:firstLine="720"/>
        <w:rPr>
          <w:rFonts w:ascii="Arial" w:hAnsi="Arial" w:cs="Arial"/>
        </w:rPr>
      </w:pPr>
      <w:r>
        <w:rPr>
          <w:rFonts w:ascii="Arial" w:hAnsi="Arial" w:cs="Arial"/>
        </w:rPr>
        <w:lastRenderedPageBreak/>
        <w:t>The research that found a</w:t>
      </w:r>
      <w:r w:rsidR="00064EA3">
        <w:rPr>
          <w:rFonts w:ascii="Arial" w:hAnsi="Arial" w:cs="Arial"/>
        </w:rPr>
        <w:t xml:space="preserve"> </w:t>
      </w:r>
      <w:r>
        <w:rPr>
          <w:rFonts w:ascii="Arial" w:hAnsi="Arial" w:cs="Arial"/>
        </w:rPr>
        <w:t xml:space="preserve">positive </w:t>
      </w:r>
      <w:r w:rsidR="00064EA3">
        <w:rPr>
          <w:rFonts w:ascii="Arial" w:hAnsi="Arial" w:cs="Arial"/>
        </w:rPr>
        <w:t>causal relationship between television and civil</w:t>
      </w:r>
      <w:r w:rsidR="004535FD">
        <w:rPr>
          <w:rFonts w:ascii="Arial" w:hAnsi="Arial" w:cs="Arial"/>
        </w:rPr>
        <w:t xml:space="preserve"> rights was</w:t>
      </w:r>
      <w:r>
        <w:rPr>
          <w:rFonts w:ascii="Arial" w:hAnsi="Arial" w:cs="Arial"/>
        </w:rPr>
        <w:t xml:space="preserve"> based off of information from India, and was done by Robert Jensen and Emily Oster.</w:t>
      </w:r>
      <w:r w:rsidR="00064EA3">
        <w:rPr>
          <w:rFonts w:ascii="Arial" w:hAnsi="Arial" w:cs="Arial"/>
        </w:rPr>
        <w:t xml:space="preserve"> </w:t>
      </w:r>
      <w:r w:rsidR="004535FD">
        <w:rPr>
          <w:rFonts w:ascii="Arial" w:hAnsi="Arial" w:cs="Arial"/>
        </w:rPr>
        <w:t>Their study essentially uses the fact that India didn’t get cable until 2001, due to a lack of infrastructure and quality programming, to understand the relationship between cable and culture. What they found</w:t>
      </w:r>
      <w:r w:rsidR="00084889">
        <w:rPr>
          <w:rFonts w:ascii="Arial" w:hAnsi="Arial" w:cs="Arial"/>
        </w:rPr>
        <w:t xml:space="preserve"> was the rural Indian families who got cable began to have a lower birthrate (usually indicates more autonomy for women), </w:t>
      </w:r>
      <w:r w:rsidR="0014316F">
        <w:rPr>
          <w:rFonts w:ascii="Arial" w:hAnsi="Arial" w:cs="Arial"/>
        </w:rPr>
        <w:t xml:space="preserve">families </w:t>
      </w:r>
      <w:r w:rsidR="00084889">
        <w:rPr>
          <w:rFonts w:ascii="Arial" w:hAnsi="Arial" w:cs="Arial"/>
        </w:rPr>
        <w:t xml:space="preserve">were more likely to keep their daughters in school, and </w:t>
      </w:r>
      <w:r w:rsidR="0014316F">
        <w:rPr>
          <w:rFonts w:ascii="Arial" w:hAnsi="Arial" w:cs="Arial"/>
        </w:rPr>
        <w:t xml:space="preserve">women </w:t>
      </w:r>
      <w:r w:rsidR="00084889">
        <w:rPr>
          <w:rFonts w:ascii="Arial" w:hAnsi="Arial" w:cs="Arial"/>
        </w:rPr>
        <w:t xml:space="preserve">were less likely to tolerate domestic abuse.   </w:t>
      </w:r>
    </w:p>
    <w:p w14:paraId="1DE06293" w14:textId="2AD22EFC" w:rsidR="00084889" w:rsidRDefault="00084889" w:rsidP="000E3F0E">
      <w:pPr>
        <w:spacing w:line="480" w:lineRule="auto"/>
        <w:ind w:firstLine="720"/>
        <w:rPr>
          <w:rFonts w:ascii="Arial" w:hAnsi="Arial" w:cs="Arial"/>
        </w:rPr>
      </w:pPr>
      <w:r>
        <w:rPr>
          <w:rFonts w:ascii="Arial" w:hAnsi="Arial" w:cs="Arial"/>
        </w:rPr>
        <w:t>There are many contending theories as to the reasons for why television w</w:t>
      </w:r>
      <w:r w:rsidR="0014316F">
        <w:rPr>
          <w:rFonts w:ascii="Arial" w:hAnsi="Arial" w:cs="Arial"/>
        </w:rPr>
        <w:t>ould increase the crime rate as well as</w:t>
      </w:r>
      <w:r>
        <w:rPr>
          <w:rFonts w:ascii="Arial" w:hAnsi="Arial" w:cs="Arial"/>
        </w:rPr>
        <w:t xml:space="preserve"> the increase in civil rights</w:t>
      </w:r>
      <w:r w:rsidR="0014316F">
        <w:rPr>
          <w:rFonts w:ascii="Arial" w:hAnsi="Arial" w:cs="Arial"/>
        </w:rPr>
        <w:t>,</w:t>
      </w:r>
      <w:r>
        <w:rPr>
          <w:rFonts w:ascii="Arial" w:hAnsi="Arial" w:cs="Arial"/>
        </w:rPr>
        <w:t xml:space="preserve"> but their research makes it clear </w:t>
      </w:r>
      <w:r w:rsidR="0014316F">
        <w:rPr>
          <w:rFonts w:ascii="Arial" w:hAnsi="Arial" w:cs="Arial"/>
        </w:rPr>
        <w:t xml:space="preserve">that </w:t>
      </w:r>
      <w:r>
        <w:rPr>
          <w:rFonts w:ascii="Arial" w:hAnsi="Arial" w:cs="Arial"/>
        </w:rPr>
        <w:t xml:space="preserve">the cause is television. Considering television has both good and bad effects, its impossible to definitively say that television is bad but it is also impossible to say if television is </w:t>
      </w:r>
      <w:proofErr w:type="gramStart"/>
      <w:r>
        <w:rPr>
          <w:rFonts w:ascii="Arial" w:hAnsi="Arial" w:cs="Arial"/>
        </w:rPr>
        <w:t>all good</w:t>
      </w:r>
      <w:proofErr w:type="gramEnd"/>
      <w:r>
        <w:rPr>
          <w:rFonts w:ascii="Arial" w:hAnsi="Arial" w:cs="Arial"/>
        </w:rPr>
        <w:t xml:space="preserve">. </w:t>
      </w:r>
      <w:r w:rsidRPr="00444CAB">
        <w:rPr>
          <w:rFonts w:ascii="Arial" w:hAnsi="Arial" w:cs="Arial"/>
        </w:rPr>
        <w:t xml:space="preserve">So again the question isn’t - is television good or bad? But rather - what are some tangible effects that television perpetuates? </w:t>
      </w:r>
      <w:r w:rsidR="004719CF">
        <w:rPr>
          <w:rFonts w:ascii="Arial" w:hAnsi="Arial" w:cs="Arial"/>
        </w:rPr>
        <w:t xml:space="preserve">Many academic disciplines try to answer some of these questions but economics is the only discipline that </w:t>
      </w:r>
      <w:proofErr w:type="spellStart"/>
      <w:r w:rsidR="004719CF">
        <w:rPr>
          <w:rFonts w:ascii="Arial" w:hAnsi="Arial" w:cs="Arial"/>
        </w:rPr>
        <w:t>unbiased</w:t>
      </w:r>
      <w:r w:rsidR="0014316F">
        <w:rPr>
          <w:rFonts w:ascii="Arial" w:hAnsi="Arial" w:cs="Arial"/>
        </w:rPr>
        <w:t>ly</w:t>
      </w:r>
      <w:proofErr w:type="spellEnd"/>
      <w:r w:rsidR="004719CF">
        <w:rPr>
          <w:rFonts w:ascii="Arial" w:hAnsi="Arial" w:cs="Arial"/>
        </w:rPr>
        <w:t xml:space="preserve"> seeks to mathematically describe the ‘cause’ measured by the ‘effect’. </w:t>
      </w:r>
    </w:p>
    <w:p w14:paraId="33DFA939" w14:textId="77777777" w:rsidR="00ED2CE7" w:rsidRPr="00444CAB" w:rsidRDefault="00ED2CE7" w:rsidP="000E3F0E">
      <w:pPr>
        <w:spacing w:line="480" w:lineRule="auto"/>
        <w:rPr>
          <w:rFonts w:ascii="Arial" w:hAnsi="Arial" w:cs="Arial"/>
        </w:rPr>
      </w:pPr>
    </w:p>
    <w:p w14:paraId="683E0D12" w14:textId="6AA50AF2" w:rsidR="001F0390" w:rsidRPr="006467FC" w:rsidRDefault="002528CE" w:rsidP="000E3F0E">
      <w:pPr>
        <w:spacing w:line="480" w:lineRule="auto"/>
        <w:rPr>
          <w:rFonts w:ascii="Arial" w:hAnsi="Arial" w:cs="Arial"/>
          <w:b/>
        </w:rPr>
      </w:pPr>
      <w:r>
        <w:rPr>
          <w:rFonts w:ascii="Arial" w:hAnsi="Arial" w:cs="Arial"/>
          <w:b/>
        </w:rPr>
        <w:t>A Quick</w:t>
      </w:r>
      <w:r w:rsidR="007721F3">
        <w:rPr>
          <w:rFonts w:ascii="Arial" w:hAnsi="Arial" w:cs="Arial"/>
          <w:b/>
        </w:rPr>
        <w:t xml:space="preserve"> History of </w:t>
      </w:r>
      <w:r>
        <w:rPr>
          <w:rFonts w:ascii="Arial" w:hAnsi="Arial" w:cs="Arial"/>
          <w:b/>
        </w:rPr>
        <w:t>Television</w:t>
      </w:r>
      <w:r w:rsidR="007721F3">
        <w:rPr>
          <w:rFonts w:ascii="Arial" w:hAnsi="Arial" w:cs="Arial"/>
          <w:b/>
        </w:rPr>
        <w:t>:</w:t>
      </w:r>
    </w:p>
    <w:p w14:paraId="5A81DA28" w14:textId="4A10D7D0" w:rsidR="00E7069D" w:rsidRPr="00444CAB" w:rsidRDefault="00D30A98" w:rsidP="000E3F0E">
      <w:pPr>
        <w:spacing w:line="480" w:lineRule="auto"/>
        <w:ind w:firstLine="720"/>
        <w:rPr>
          <w:rFonts w:ascii="Arial" w:hAnsi="Arial" w:cs="Arial"/>
        </w:rPr>
      </w:pPr>
      <w:r w:rsidRPr="00444CAB">
        <w:rPr>
          <w:rFonts w:ascii="Arial" w:hAnsi="Arial" w:cs="Arial"/>
        </w:rPr>
        <w:t>Curre</w:t>
      </w:r>
      <w:r w:rsidR="00C042EE">
        <w:rPr>
          <w:rFonts w:ascii="Arial" w:hAnsi="Arial" w:cs="Arial"/>
        </w:rPr>
        <w:t>ntly all households in all American counties have about a 97 percent television ownership rate, since the late 1960s there hasn’t been much geographical variations of television households</w:t>
      </w:r>
      <w:r w:rsidRPr="00444CAB">
        <w:rPr>
          <w:rFonts w:ascii="Arial" w:hAnsi="Arial" w:cs="Arial"/>
        </w:rPr>
        <w:t xml:space="preserve">. </w:t>
      </w:r>
      <w:r w:rsidR="00C042EE">
        <w:rPr>
          <w:rFonts w:ascii="Arial" w:hAnsi="Arial" w:cs="Arial"/>
        </w:rPr>
        <w:t>However, t</w:t>
      </w:r>
      <w:r w:rsidR="002C37B3" w:rsidRPr="00444CAB">
        <w:rPr>
          <w:rFonts w:ascii="Arial" w:hAnsi="Arial" w:cs="Arial"/>
        </w:rPr>
        <w:t xml:space="preserve">his was not the case when televisions were first introduced to the public in the 1920s.  At first they </w:t>
      </w:r>
      <w:r w:rsidR="002C37B3" w:rsidRPr="00444CAB">
        <w:rPr>
          <w:rFonts w:ascii="Arial" w:hAnsi="Arial" w:cs="Arial"/>
        </w:rPr>
        <w:lastRenderedPageBreak/>
        <w:t>were very expe</w:t>
      </w:r>
      <w:r w:rsidR="00AA2814">
        <w:rPr>
          <w:rFonts w:ascii="Arial" w:hAnsi="Arial" w:cs="Arial"/>
        </w:rPr>
        <w:t>n</w:t>
      </w:r>
      <w:r w:rsidR="002C37B3" w:rsidRPr="00444CAB">
        <w:rPr>
          <w:rFonts w:ascii="Arial" w:hAnsi="Arial" w:cs="Arial"/>
        </w:rPr>
        <w:t>sive and there was not much programming available.  They slowly became more popular</w:t>
      </w:r>
      <w:r w:rsidR="004D727B" w:rsidRPr="00444CAB">
        <w:rPr>
          <w:rFonts w:ascii="Arial" w:hAnsi="Arial" w:cs="Arial"/>
        </w:rPr>
        <w:t xml:space="preserve">, </w:t>
      </w:r>
      <w:r w:rsidR="00C042EE">
        <w:rPr>
          <w:rFonts w:ascii="Arial" w:hAnsi="Arial" w:cs="Arial"/>
        </w:rPr>
        <w:t xml:space="preserve">and the </w:t>
      </w:r>
      <w:r w:rsidR="004D727B" w:rsidRPr="00444CAB">
        <w:rPr>
          <w:rFonts w:ascii="Arial" w:hAnsi="Arial" w:cs="Arial"/>
        </w:rPr>
        <w:t>1950s</w:t>
      </w:r>
      <w:r w:rsidR="002C37B3" w:rsidRPr="00444CAB">
        <w:rPr>
          <w:rFonts w:ascii="Arial" w:hAnsi="Arial" w:cs="Arial"/>
        </w:rPr>
        <w:t xml:space="preserve"> </w:t>
      </w:r>
      <w:r w:rsidR="00C042EE">
        <w:rPr>
          <w:rFonts w:ascii="Arial" w:hAnsi="Arial" w:cs="Arial"/>
        </w:rPr>
        <w:t xml:space="preserve">is when TV really became popular. </w:t>
      </w:r>
      <w:r w:rsidR="002C37B3" w:rsidRPr="00444CAB">
        <w:rPr>
          <w:rFonts w:ascii="Arial" w:hAnsi="Arial" w:cs="Arial"/>
        </w:rPr>
        <w:t xml:space="preserve">From 1950-1960 the percentage of homes with television jumped from about </w:t>
      </w:r>
      <w:r w:rsidR="00557BEC">
        <w:rPr>
          <w:rFonts w:ascii="Arial" w:hAnsi="Arial" w:cs="Arial"/>
        </w:rPr>
        <w:t>25 percent to 90 percent</w:t>
      </w:r>
      <w:r w:rsidR="002C37B3" w:rsidRPr="00444CAB">
        <w:rPr>
          <w:rFonts w:ascii="Arial" w:hAnsi="Arial" w:cs="Arial"/>
        </w:rPr>
        <w:t xml:space="preserve">. </w:t>
      </w:r>
    </w:p>
    <w:p w14:paraId="130B32B4" w14:textId="5F670A36" w:rsidR="00764905" w:rsidRPr="00444CAB" w:rsidRDefault="00D30A98" w:rsidP="000E3F0E">
      <w:pPr>
        <w:spacing w:line="480" w:lineRule="auto"/>
        <w:ind w:firstLine="720"/>
        <w:rPr>
          <w:rFonts w:ascii="Arial" w:hAnsi="Arial" w:cs="Arial"/>
        </w:rPr>
      </w:pPr>
      <w:r w:rsidRPr="00444CAB">
        <w:rPr>
          <w:rFonts w:ascii="Arial" w:hAnsi="Arial" w:cs="Arial"/>
        </w:rPr>
        <w:t xml:space="preserve"> </w:t>
      </w:r>
      <w:r w:rsidR="00AE009F" w:rsidRPr="00444CAB">
        <w:rPr>
          <w:rFonts w:ascii="Arial" w:hAnsi="Arial" w:cs="Arial"/>
        </w:rPr>
        <w:t>The 1950s was a very dynamic time for America.  Clashes between communism and capitalism dominated the decade and the War helped the U.S. experience huge economic growth</w:t>
      </w:r>
      <w:r w:rsidR="00C042EE">
        <w:rPr>
          <w:rFonts w:ascii="Arial" w:hAnsi="Arial" w:cs="Arial"/>
        </w:rPr>
        <w:t xml:space="preserve">. </w:t>
      </w:r>
      <w:r w:rsidR="00730F0C" w:rsidRPr="00444CAB">
        <w:rPr>
          <w:rFonts w:ascii="Arial" w:hAnsi="Arial" w:cs="Arial"/>
        </w:rPr>
        <w:t>In addition to new homes being built there were inventions that would revolutionize the way that people lived their lives. This helped lead the way for a new paradigm of living, called consumerism.  And by the end of the decade</w:t>
      </w:r>
      <w:r w:rsidR="00236192" w:rsidRPr="00444CAB">
        <w:rPr>
          <w:rFonts w:ascii="Arial" w:hAnsi="Arial" w:cs="Arial"/>
        </w:rPr>
        <w:t>,</w:t>
      </w:r>
      <w:r w:rsidR="00730F0C" w:rsidRPr="00444CAB">
        <w:rPr>
          <w:rFonts w:ascii="Arial" w:hAnsi="Arial" w:cs="Arial"/>
        </w:rPr>
        <w:t xml:space="preserve"> </w:t>
      </w:r>
      <w:r w:rsidR="00236192" w:rsidRPr="00444CAB">
        <w:rPr>
          <w:rFonts w:ascii="Arial" w:hAnsi="Arial" w:cs="Arial"/>
        </w:rPr>
        <w:t xml:space="preserve">prime time radio was replaced by </w:t>
      </w:r>
      <w:r w:rsidR="00730F0C" w:rsidRPr="00444CAB">
        <w:rPr>
          <w:rFonts w:ascii="Arial" w:hAnsi="Arial" w:cs="Arial"/>
        </w:rPr>
        <w:t>television</w:t>
      </w:r>
      <w:r w:rsidR="00236192" w:rsidRPr="00444CAB">
        <w:rPr>
          <w:rFonts w:ascii="Arial" w:hAnsi="Arial" w:cs="Arial"/>
        </w:rPr>
        <w:t>.</w:t>
      </w:r>
      <w:r w:rsidR="00730F0C" w:rsidRPr="00444CAB">
        <w:rPr>
          <w:rFonts w:ascii="Arial" w:hAnsi="Arial" w:cs="Arial"/>
        </w:rPr>
        <w:t xml:space="preserve"> </w:t>
      </w:r>
    </w:p>
    <w:p w14:paraId="20E6343B" w14:textId="2E490170" w:rsidR="00785A1D" w:rsidRPr="00444CAB" w:rsidRDefault="00785A1D" w:rsidP="000E3F0E">
      <w:pPr>
        <w:spacing w:line="480" w:lineRule="auto"/>
        <w:ind w:firstLine="720"/>
        <w:rPr>
          <w:rFonts w:ascii="Arial" w:hAnsi="Arial" w:cs="Arial"/>
        </w:rPr>
      </w:pPr>
      <w:r w:rsidRPr="00444CAB">
        <w:rPr>
          <w:rFonts w:ascii="Arial" w:hAnsi="Arial" w:cs="Arial"/>
        </w:rPr>
        <w:t xml:space="preserve">Take a second to think of the remarkable difference in communication abilities that television has over radio.  </w:t>
      </w:r>
      <w:proofErr w:type="gramStart"/>
      <w:r w:rsidRPr="00444CAB">
        <w:rPr>
          <w:rFonts w:ascii="Arial" w:hAnsi="Arial" w:cs="Arial"/>
        </w:rPr>
        <w:t xml:space="preserve">Television </w:t>
      </w:r>
      <w:r w:rsidR="00557BEC" w:rsidRPr="00444CAB">
        <w:rPr>
          <w:rFonts w:ascii="Arial" w:hAnsi="Arial" w:cs="Arial"/>
        </w:rPr>
        <w:t>ca</w:t>
      </w:r>
      <w:r w:rsidR="00557BEC">
        <w:rPr>
          <w:rFonts w:ascii="Arial" w:hAnsi="Arial" w:cs="Arial"/>
        </w:rPr>
        <w:t>n</w:t>
      </w:r>
      <w:r w:rsidR="00557BEC" w:rsidRPr="00444CAB">
        <w:rPr>
          <w:rFonts w:ascii="Arial" w:hAnsi="Arial" w:cs="Arial"/>
        </w:rPr>
        <w:t>not</w:t>
      </w:r>
      <w:r w:rsidR="00557BEC">
        <w:rPr>
          <w:rFonts w:ascii="Arial" w:hAnsi="Arial" w:cs="Arial"/>
        </w:rPr>
        <w:t xml:space="preserve"> only </w:t>
      </w:r>
      <w:proofErr w:type="spellStart"/>
      <w:r w:rsidR="00FF7FF5">
        <w:rPr>
          <w:rFonts w:ascii="Arial" w:hAnsi="Arial" w:cs="Arial"/>
        </w:rPr>
        <w:t>auditori</w:t>
      </w:r>
      <w:r w:rsidRPr="00444CAB">
        <w:rPr>
          <w:rFonts w:ascii="Arial" w:hAnsi="Arial" w:cs="Arial"/>
        </w:rPr>
        <w:t>ly</w:t>
      </w:r>
      <w:proofErr w:type="spellEnd"/>
      <w:r w:rsidRPr="00444CAB">
        <w:rPr>
          <w:rFonts w:ascii="Arial" w:hAnsi="Arial" w:cs="Arial"/>
        </w:rPr>
        <w:t xml:space="preserve"> </w:t>
      </w:r>
      <w:r w:rsidR="00FF7FF5">
        <w:rPr>
          <w:rFonts w:ascii="Arial" w:hAnsi="Arial" w:cs="Arial"/>
        </w:rPr>
        <w:t>portray</w:t>
      </w:r>
      <w:r w:rsidR="00FF7FF5" w:rsidRPr="00444CAB">
        <w:rPr>
          <w:rFonts w:ascii="Arial" w:hAnsi="Arial" w:cs="Arial"/>
        </w:rPr>
        <w:t xml:space="preserve"> messages</w:t>
      </w:r>
      <w:proofErr w:type="gramEnd"/>
      <w:r w:rsidR="00FF7FF5">
        <w:rPr>
          <w:rFonts w:ascii="Arial" w:hAnsi="Arial" w:cs="Arial"/>
        </w:rPr>
        <w:t xml:space="preserve">, </w:t>
      </w:r>
      <w:proofErr w:type="gramStart"/>
      <w:r w:rsidR="00FF7FF5">
        <w:rPr>
          <w:rFonts w:ascii="Arial" w:hAnsi="Arial" w:cs="Arial"/>
        </w:rPr>
        <w:t xml:space="preserve">it </w:t>
      </w:r>
      <w:r w:rsidRPr="00444CAB">
        <w:rPr>
          <w:rFonts w:ascii="Arial" w:hAnsi="Arial" w:cs="Arial"/>
        </w:rPr>
        <w:t xml:space="preserve">also </w:t>
      </w:r>
      <w:r w:rsidR="00FF7FF5">
        <w:rPr>
          <w:rFonts w:ascii="Arial" w:hAnsi="Arial" w:cs="Arial"/>
        </w:rPr>
        <w:t>communicates them visually</w:t>
      </w:r>
      <w:proofErr w:type="gramEnd"/>
      <w:r w:rsidR="00557BEC">
        <w:rPr>
          <w:rFonts w:ascii="Arial" w:hAnsi="Arial" w:cs="Arial"/>
        </w:rPr>
        <w:t>. If a</w:t>
      </w:r>
      <w:r w:rsidR="004D727B" w:rsidRPr="00444CAB">
        <w:rPr>
          <w:rFonts w:ascii="Arial" w:hAnsi="Arial" w:cs="Arial"/>
        </w:rPr>
        <w:t xml:space="preserve"> pictu</w:t>
      </w:r>
      <w:r w:rsidR="00557BEC">
        <w:rPr>
          <w:rFonts w:ascii="Arial" w:hAnsi="Arial" w:cs="Arial"/>
        </w:rPr>
        <w:t xml:space="preserve">re is worth a thousand words then </w:t>
      </w:r>
      <w:r w:rsidR="00A9751C">
        <w:rPr>
          <w:rFonts w:ascii="Arial" w:hAnsi="Arial" w:cs="Arial"/>
        </w:rPr>
        <w:t>because</w:t>
      </w:r>
      <w:r w:rsidR="004D727B" w:rsidRPr="00444CAB">
        <w:rPr>
          <w:rFonts w:ascii="Arial" w:hAnsi="Arial" w:cs="Arial"/>
        </w:rPr>
        <w:t xml:space="preserve"> there are </w:t>
      </w:r>
      <w:r w:rsidR="004B1B8D">
        <w:rPr>
          <w:rFonts w:ascii="Arial" w:hAnsi="Arial" w:cs="Arial"/>
        </w:rPr>
        <w:t xml:space="preserve">4220 </w:t>
      </w:r>
      <w:r w:rsidR="00A9751C">
        <w:rPr>
          <w:rFonts w:ascii="Arial" w:hAnsi="Arial" w:cs="Arial"/>
        </w:rPr>
        <w:t>(Brownlow)</w:t>
      </w:r>
      <w:r w:rsidR="00A9751C" w:rsidRPr="00444CAB">
        <w:rPr>
          <w:rFonts w:ascii="Arial" w:hAnsi="Arial" w:cs="Arial"/>
        </w:rPr>
        <w:t xml:space="preserve"> </w:t>
      </w:r>
      <w:r w:rsidR="00B1105D">
        <w:rPr>
          <w:rFonts w:ascii="Arial" w:hAnsi="Arial" w:cs="Arial"/>
        </w:rPr>
        <w:t>p</w:t>
      </w:r>
      <w:r w:rsidR="00FF7FF5">
        <w:rPr>
          <w:rFonts w:ascii="Arial" w:hAnsi="Arial" w:cs="Arial"/>
        </w:rPr>
        <w:t>ictures displayed per minute</w:t>
      </w:r>
      <w:r w:rsidR="004D727B" w:rsidRPr="00444CAB">
        <w:rPr>
          <w:rFonts w:ascii="Arial" w:hAnsi="Arial" w:cs="Arial"/>
        </w:rPr>
        <w:t xml:space="preserve"> </w:t>
      </w:r>
      <w:r w:rsidR="00FF7FF5">
        <w:rPr>
          <w:rFonts w:ascii="Arial" w:hAnsi="Arial" w:cs="Arial"/>
        </w:rPr>
        <w:t xml:space="preserve">on </w:t>
      </w:r>
      <w:r w:rsidR="004D727B" w:rsidRPr="00444CAB">
        <w:rPr>
          <w:rFonts w:ascii="Arial" w:hAnsi="Arial" w:cs="Arial"/>
        </w:rPr>
        <w:t>television</w:t>
      </w:r>
      <w:r w:rsidR="00A9751C">
        <w:rPr>
          <w:rFonts w:ascii="Arial" w:hAnsi="Arial" w:cs="Arial"/>
        </w:rPr>
        <w:t>, every minute of watching TV</w:t>
      </w:r>
      <w:r w:rsidR="00557BEC">
        <w:rPr>
          <w:rFonts w:ascii="Arial" w:hAnsi="Arial" w:cs="Arial"/>
        </w:rPr>
        <w:t xml:space="preserve"> is worth </w:t>
      </w:r>
      <w:r w:rsidR="0014316F">
        <w:rPr>
          <w:rFonts w:ascii="Arial" w:hAnsi="Arial" w:cs="Arial"/>
        </w:rPr>
        <w:t>4,2</w:t>
      </w:r>
      <w:r w:rsidR="00A9751C">
        <w:rPr>
          <w:rFonts w:ascii="Arial" w:hAnsi="Arial" w:cs="Arial"/>
        </w:rPr>
        <w:t>20</w:t>
      </w:r>
      <w:r w:rsidR="0014316F">
        <w:rPr>
          <w:rFonts w:ascii="Arial" w:hAnsi="Arial" w:cs="Arial"/>
        </w:rPr>
        <w:t>,</w:t>
      </w:r>
      <w:r w:rsidR="00A9751C">
        <w:rPr>
          <w:rFonts w:ascii="Arial" w:hAnsi="Arial" w:cs="Arial"/>
        </w:rPr>
        <w:t>0</w:t>
      </w:r>
      <w:r w:rsidR="0014316F">
        <w:rPr>
          <w:rFonts w:ascii="Arial" w:hAnsi="Arial" w:cs="Arial"/>
        </w:rPr>
        <w:t>00</w:t>
      </w:r>
      <w:r w:rsidR="00A9751C">
        <w:rPr>
          <w:rFonts w:ascii="Arial" w:hAnsi="Arial" w:cs="Arial"/>
        </w:rPr>
        <w:t xml:space="preserve"> words.</w:t>
      </w:r>
      <w:r w:rsidR="004B1B8D">
        <w:rPr>
          <w:rFonts w:ascii="Arial" w:hAnsi="Arial" w:cs="Arial"/>
        </w:rPr>
        <w:t xml:space="preserve"> </w:t>
      </w:r>
      <w:r w:rsidR="007C069C">
        <w:rPr>
          <w:rFonts w:ascii="Arial" w:hAnsi="Arial" w:cs="Arial"/>
        </w:rPr>
        <w:t>Psychologist Alber</w:t>
      </w:r>
      <w:r w:rsidR="00091A68">
        <w:rPr>
          <w:rFonts w:ascii="Arial" w:hAnsi="Arial" w:cs="Arial"/>
        </w:rPr>
        <w:t xml:space="preserve">t </w:t>
      </w:r>
      <w:proofErr w:type="spellStart"/>
      <w:r w:rsidR="00091A68">
        <w:rPr>
          <w:rFonts w:ascii="Arial" w:hAnsi="Arial" w:cs="Arial"/>
        </w:rPr>
        <w:t>Mehrabian</w:t>
      </w:r>
      <w:proofErr w:type="spellEnd"/>
      <w:r w:rsidR="00091A68">
        <w:rPr>
          <w:rFonts w:ascii="Arial" w:hAnsi="Arial" w:cs="Arial"/>
        </w:rPr>
        <w:t xml:space="preserve"> demonstrated that 55</w:t>
      </w:r>
      <w:r w:rsidR="007C069C">
        <w:rPr>
          <w:rFonts w:ascii="Arial" w:hAnsi="Arial" w:cs="Arial"/>
        </w:rPr>
        <w:t xml:space="preserve"> percen</w:t>
      </w:r>
      <w:r w:rsidR="00091A68">
        <w:rPr>
          <w:rFonts w:ascii="Arial" w:hAnsi="Arial" w:cs="Arial"/>
        </w:rPr>
        <w:t xml:space="preserve">t of communication is done though body language or visually. If this is accurate, it allows companies to be 55 percent more effective when trying to communicate with anyone who owns a </w:t>
      </w:r>
      <w:r w:rsidR="002528CE">
        <w:rPr>
          <w:rFonts w:ascii="Arial" w:hAnsi="Arial" w:cs="Arial"/>
        </w:rPr>
        <w:t>television</w:t>
      </w:r>
      <w:r w:rsidR="00091A68">
        <w:rPr>
          <w:rFonts w:ascii="Arial" w:hAnsi="Arial" w:cs="Arial"/>
        </w:rPr>
        <w:t>. Therefore it dramatically increased the ability of advertisers, politicians, and content producers to be able to effec</w:t>
      </w:r>
      <w:r w:rsidR="002528CE">
        <w:rPr>
          <w:rFonts w:ascii="Arial" w:hAnsi="Arial" w:cs="Arial"/>
        </w:rPr>
        <w:t>tive</w:t>
      </w:r>
      <w:r w:rsidR="00091A68">
        <w:rPr>
          <w:rFonts w:ascii="Arial" w:hAnsi="Arial" w:cs="Arial"/>
        </w:rPr>
        <w:t xml:space="preserve">ly communicate a message to the general population. </w:t>
      </w:r>
    </w:p>
    <w:p w14:paraId="70E6867A" w14:textId="47D9CC9D" w:rsidR="00890DF2" w:rsidRPr="00444CAB" w:rsidRDefault="00D30A98" w:rsidP="000E3F0E">
      <w:pPr>
        <w:spacing w:line="480" w:lineRule="auto"/>
        <w:ind w:firstLine="720"/>
        <w:rPr>
          <w:rFonts w:ascii="Arial" w:hAnsi="Arial" w:cs="Arial"/>
        </w:rPr>
      </w:pPr>
      <w:r w:rsidRPr="00444CAB">
        <w:rPr>
          <w:rFonts w:ascii="Arial" w:hAnsi="Arial" w:cs="Arial"/>
        </w:rPr>
        <w:t>There were three main channels that w</w:t>
      </w:r>
      <w:r w:rsidR="00E7069D" w:rsidRPr="00444CAB">
        <w:rPr>
          <w:rFonts w:ascii="Arial" w:hAnsi="Arial" w:cs="Arial"/>
        </w:rPr>
        <w:t>ere producing content</w:t>
      </w:r>
      <w:r w:rsidR="00A9751C">
        <w:rPr>
          <w:rFonts w:ascii="Arial" w:hAnsi="Arial" w:cs="Arial"/>
        </w:rPr>
        <w:t xml:space="preserve"> in the 1950s</w:t>
      </w:r>
      <w:r w:rsidR="00E7069D" w:rsidRPr="00444CAB">
        <w:rPr>
          <w:rFonts w:ascii="Arial" w:hAnsi="Arial" w:cs="Arial"/>
        </w:rPr>
        <w:t xml:space="preserve">: National Broadcast Company (NBC), American Broadcasting Company (ABC), </w:t>
      </w:r>
      <w:r w:rsidR="00E7069D" w:rsidRPr="00444CAB">
        <w:rPr>
          <w:rFonts w:ascii="Arial" w:hAnsi="Arial" w:cs="Arial"/>
        </w:rPr>
        <w:lastRenderedPageBreak/>
        <w:t>and Columbia Broadcasting System (CBS)</w:t>
      </w:r>
      <w:r w:rsidR="00764905" w:rsidRPr="00444CAB">
        <w:rPr>
          <w:rFonts w:ascii="Arial" w:hAnsi="Arial" w:cs="Arial"/>
        </w:rPr>
        <w:t>.</w:t>
      </w:r>
      <w:r w:rsidR="00213B22">
        <w:rPr>
          <w:rFonts w:ascii="Arial" w:hAnsi="Arial" w:cs="Arial"/>
        </w:rPr>
        <w:t xml:space="preserve"> </w:t>
      </w:r>
      <w:r w:rsidR="00764905" w:rsidRPr="00444CAB">
        <w:rPr>
          <w:rFonts w:ascii="Arial" w:hAnsi="Arial" w:cs="Arial"/>
        </w:rPr>
        <w:t xml:space="preserve"> All three </w:t>
      </w:r>
      <w:r w:rsidR="006777AD" w:rsidRPr="00444CAB">
        <w:rPr>
          <w:rFonts w:ascii="Arial" w:hAnsi="Arial" w:cs="Arial"/>
        </w:rPr>
        <w:t>broadcasters were in constant competitio</w:t>
      </w:r>
      <w:r w:rsidR="009241C9">
        <w:rPr>
          <w:rFonts w:ascii="Arial" w:hAnsi="Arial" w:cs="Arial"/>
        </w:rPr>
        <w:t xml:space="preserve">n to produce the best content. (NBC.com) </w:t>
      </w:r>
      <w:r w:rsidR="00236192" w:rsidRPr="00444CAB">
        <w:rPr>
          <w:rFonts w:ascii="Arial" w:hAnsi="Arial" w:cs="Arial"/>
        </w:rPr>
        <w:t>Through the fight for ratings, many genr</w:t>
      </w:r>
      <w:r w:rsidR="00B1105D">
        <w:rPr>
          <w:rFonts w:ascii="Arial" w:hAnsi="Arial" w:cs="Arial"/>
        </w:rPr>
        <w:t>e</w:t>
      </w:r>
      <w:r w:rsidR="00236192" w:rsidRPr="00444CAB">
        <w:rPr>
          <w:rFonts w:ascii="Arial" w:hAnsi="Arial" w:cs="Arial"/>
        </w:rPr>
        <w:t>s of shows were developed. Soon afterward</w:t>
      </w:r>
      <w:r w:rsidR="007721F3">
        <w:rPr>
          <w:rFonts w:ascii="Arial" w:hAnsi="Arial" w:cs="Arial"/>
        </w:rPr>
        <w:t>s situational comedies</w:t>
      </w:r>
      <w:r w:rsidR="00236192" w:rsidRPr="00444CAB">
        <w:rPr>
          <w:rFonts w:ascii="Arial" w:hAnsi="Arial" w:cs="Arial"/>
        </w:rPr>
        <w:t>, variety shows, westerns, dramas</w:t>
      </w:r>
      <w:r w:rsidR="00B1105D">
        <w:rPr>
          <w:rFonts w:ascii="Arial" w:hAnsi="Arial" w:cs="Arial"/>
        </w:rPr>
        <w:t>,</w:t>
      </w:r>
      <w:r w:rsidR="00236192" w:rsidRPr="00444CAB">
        <w:rPr>
          <w:rFonts w:ascii="Arial" w:hAnsi="Arial" w:cs="Arial"/>
        </w:rPr>
        <w:t xml:space="preserve"> and soap operas were all being broadcasted over the radio waves. </w:t>
      </w:r>
    </w:p>
    <w:p w14:paraId="62662015" w14:textId="77777777" w:rsidR="007721F3" w:rsidRDefault="007721F3" w:rsidP="000E3F0E">
      <w:pPr>
        <w:spacing w:line="480" w:lineRule="auto"/>
        <w:ind w:firstLine="720"/>
        <w:rPr>
          <w:rFonts w:ascii="Arial" w:hAnsi="Arial" w:cs="Arial"/>
        </w:rPr>
      </w:pPr>
    </w:p>
    <w:p w14:paraId="39618E81" w14:textId="58A1D242" w:rsidR="002E1AAE" w:rsidRPr="000E3F0E" w:rsidRDefault="002E1AAE" w:rsidP="000E3F0E">
      <w:pPr>
        <w:spacing w:line="480" w:lineRule="auto"/>
        <w:rPr>
          <w:rFonts w:ascii="Arial" w:hAnsi="Arial" w:cs="Arial"/>
          <w:b/>
        </w:rPr>
      </w:pPr>
      <w:r>
        <w:rPr>
          <w:rFonts w:ascii="Arial" w:hAnsi="Arial" w:cs="Arial"/>
          <w:b/>
        </w:rPr>
        <w:t>An Overview of the Popular Shows in the 1950s</w:t>
      </w:r>
      <w:r w:rsidR="007721F3" w:rsidRPr="006467FC">
        <w:rPr>
          <w:rFonts w:ascii="Arial" w:hAnsi="Arial" w:cs="Arial"/>
          <w:b/>
        </w:rPr>
        <w:t>:</w:t>
      </w:r>
    </w:p>
    <w:p w14:paraId="453FCB00" w14:textId="41C8EC1F" w:rsidR="002F11D8" w:rsidRDefault="002F11D8" w:rsidP="000E3F0E">
      <w:pPr>
        <w:spacing w:line="480" w:lineRule="auto"/>
        <w:rPr>
          <w:rFonts w:ascii="Arial" w:hAnsi="Arial" w:cs="Arial"/>
        </w:rPr>
      </w:pPr>
      <w:r w:rsidRPr="00444CAB">
        <w:rPr>
          <w:rFonts w:ascii="Arial" w:hAnsi="Arial" w:cs="Arial"/>
        </w:rPr>
        <w:tab/>
        <w:t xml:space="preserve">The most popular shows that were introduced </w:t>
      </w:r>
      <w:r w:rsidR="002E1AAE">
        <w:rPr>
          <w:rFonts w:ascii="Arial" w:hAnsi="Arial" w:cs="Arial"/>
        </w:rPr>
        <w:t xml:space="preserve">in the 1950s </w:t>
      </w:r>
      <w:r w:rsidRPr="00444CAB">
        <w:rPr>
          <w:rFonts w:ascii="Arial" w:hAnsi="Arial" w:cs="Arial"/>
        </w:rPr>
        <w:t>had a number of similarities that portrayed the family living a certain way. For example, in the first episode in each of the most popular family shows, started with a scene where the woman/wife was cooking for her husband and children.</w:t>
      </w:r>
      <w:r>
        <w:rPr>
          <w:rFonts w:ascii="Arial" w:hAnsi="Arial" w:cs="Arial"/>
        </w:rPr>
        <w:t xml:space="preserve"> For most of these shows the father was dressed in a suit and had a high-end middle class job. The next five paragraphs have observations that came from dissecting the pilot episode for each show.  </w:t>
      </w:r>
      <w:r w:rsidRPr="00E12DD4">
        <w:rPr>
          <w:rFonts w:ascii="Arial" w:hAnsi="Arial" w:cs="Arial"/>
        </w:rPr>
        <w:t xml:space="preserve"> </w:t>
      </w:r>
    </w:p>
    <w:p w14:paraId="3B5B9B50" w14:textId="18C7B731" w:rsidR="002F11D8" w:rsidRPr="00444CAB" w:rsidRDefault="002F11D8" w:rsidP="000E3F0E">
      <w:pPr>
        <w:spacing w:line="480" w:lineRule="auto"/>
        <w:ind w:firstLine="720"/>
        <w:rPr>
          <w:rFonts w:ascii="Arial" w:hAnsi="Arial" w:cs="Arial"/>
        </w:rPr>
      </w:pPr>
      <w:r w:rsidRPr="00944E13">
        <w:rPr>
          <w:rFonts w:ascii="Arial" w:hAnsi="Arial" w:cs="Arial"/>
          <w:i/>
        </w:rPr>
        <w:t>The Adventures of Ozzie and Harriet</w:t>
      </w:r>
      <w:r>
        <w:rPr>
          <w:rFonts w:ascii="Arial" w:hAnsi="Arial" w:cs="Arial"/>
          <w:i/>
        </w:rPr>
        <w:t xml:space="preserve"> </w:t>
      </w:r>
      <w:r w:rsidRPr="00944E13">
        <w:rPr>
          <w:rFonts w:ascii="Arial" w:hAnsi="Arial" w:cs="Arial"/>
        </w:rPr>
        <w:t>(1952-1966) was</w:t>
      </w:r>
      <w:r w:rsidRPr="00444CAB">
        <w:rPr>
          <w:rFonts w:ascii="Arial" w:hAnsi="Arial" w:cs="Arial"/>
        </w:rPr>
        <w:t xml:space="preserve"> about the exemplary middle class family, with the dad working as an advertising manager and living in a three story h</w:t>
      </w:r>
      <w:r>
        <w:rPr>
          <w:rFonts w:ascii="Arial" w:hAnsi="Arial" w:cs="Arial"/>
        </w:rPr>
        <w:t>ouse with a white picket fence.</w:t>
      </w:r>
      <w:r w:rsidRPr="00444CAB">
        <w:rPr>
          <w:rFonts w:ascii="Arial" w:hAnsi="Arial" w:cs="Arial"/>
        </w:rPr>
        <w:t xml:space="preserve"> Hotpoint Appliances overtly spon</w:t>
      </w:r>
      <w:r>
        <w:rPr>
          <w:rFonts w:ascii="Arial" w:hAnsi="Arial" w:cs="Arial"/>
        </w:rPr>
        <w:t>sored the show.  It gave a campy representation</w:t>
      </w:r>
      <w:r w:rsidRPr="00444CAB">
        <w:rPr>
          <w:rFonts w:ascii="Arial" w:hAnsi="Arial" w:cs="Arial"/>
        </w:rPr>
        <w:t xml:space="preserve"> </w:t>
      </w:r>
      <w:r w:rsidR="0014316F">
        <w:rPr>
          <w:rFonts w:ascii="Arial" w:hAnsi="Arial" w:cs="Arial"/>
        </w:rPr>
        <w:t xml:space="preserve">about the characteristics that </w:t>
      </w:r>
      <w:r>
        <w:rPr>
          <w:rFonts w:ascii="Arial" w:hAnsi="Arial" w:cs="Arial"/>
        </w:rPr>
        <w:t>being a sibling requires</w:t>
      </w:r>
      <w:r w:rsidRPr="00444CAB">
        <w:rPr>
          <w:rFonts w:ascii="Arial" w:hAnsi="Arial" w:cs="Arial"/>
        </w:rPr>
        <w:t xml:space="preserve"> by showing the kids talking disparag</w:t>
      </w:r>
      <w:r>
        <w:rPr>
          <w:rFonts w:ascii="Arial" w:hAnsi="Arial" w:cs="Arial"/>
        </w:rPr>
        <w:t>ing</w:t>
      </w:r>
      <w:r w:rsidRPr="00444CAB">
        <w:rPr>
          <w:rFonts w:ascii="Arial" w:hAnsi="Arial" w:cs="Arial"/>
        </w:rPr>
        <w:t xml:space="preserve">ly, playing football and </w:t>
      </w:r>
      <w:proofErr w:type="gramStart"/>
      <w:r w:rsidRPr="00444CAB">
        <w:rPr>
          <w:rFonts w:ascii="Arial" w:hAnsi="Arial" w:cs="Arial"/>
        </w:rPr>
        <w:t>r</w:t>
      </w:r>
      <w:r>
        <w:rPr>
          <w:rFonts w:ascii="Arial" w:hAnsi="Arial" w:cs="Arial"/>
        </w:rPr>
        <w:t>ough</w:t>
      </w:r>
      <w:r w:rsidRPr="00444CAB">
        <w:rPr>
          <w:rFonts w:ascii="Arial" w:hAnsi="Arial" w:cs="Arial"/>
        </w:rPr>
        <w:t>-housing</w:t>
      </w:r>
      <w:proofErr w:type="gramEnd"/>
      <w:r w:rsidRPr="00444CAB">
        <w:rPr>
          <w:rFonts w:ascii="Arial" w:hAnsi="Arial" w:cs="Arial"/>
        </w:rPr>
        <w:t>. The relationship between Ozzie and Harriet was de</w:t>
      </w:r>
      <w:r>
        <w:rPr>
          <w:rFonts w:ascii="Arial" w:hAnsi="Arial" w:cs="Arial"/>
        </w:rPr>
        <w:t>p</w:t>
      </w:r>
      <w:r w:rsidRPr="00444CAB">
        <w:rPr>
          <w:rFonts w:ascii="Arial" w:hAnsi="Arial" w:cs="Arial"/>
        </w:rPr>
        <w:t>icted by her being in the kitchen and</w:t>
      </w:r>
      <w:r>
        <w:rPr>
          <w:rFonts w:ascii="Arial" w:hAnsi="Arial" w:cs="Arial"/>
        </w:rPr>
        <w:t xml:space="preserve"> him being fairly aloof and</w:t>
      </w:r>
      <w:r w:rsidRPr="00444CAB">
        <w:rPr>
          <w:rFonts w:ascii="Arial" w:hAnsi="Arial" w:cs="Arial"/>
        </w:rPr>
        <w:t xml:space="preserve"> both</w:t>
      </w:r>
      <w:r>
        <w:rPr>
          <w:rFonts w:ascii="Arial" w:hAnsi="Arial" w:cs="Arial"/>
        </w:rPr>
        <w:t xml:space="preserve"> of them</w:t>
      </w:r>
      <w:r w:rsidRPr="00444CAB">
        <w:rPr>
          <w:rFonts w:ascii="Arial" w:hAnsi="Arial" w:cs="Arial"/>
        </w:rPr>
        <w:t xml:space="preserve"> encouraging their kids going to college (emphasizing </w:t>
      </w:r>
      <w:r w:rsidRPr="00444CAB">
        <w:rPr>
          <w:rFonts w:ascii="Arial" w:hAnsi="Arial" w:cs="Arial"/>
        </w:rPr>
        <w:lastRenderedPageBreak/>
        <w:t>medical and law school)</w:t>
      </w:r>
      <w:r>
        <w:rPr>
          <w:rFonts w:ascii="Arial" w:hAnsi="Arial" w:cs="Arial"/>
        </w:rPr>
        <w:t xml:space="preserve">. </w:t>
      </w:r>
      <w:r w:rsidRPr="00444CAB">
        <w:rPr>
          <w:rFonts w:ascii="Arial" w:hAnsi="Arial" w:cs="Arial"/>
        </w:rPr>
        <w:t xml:space="preserve">Ozzie is consistently wearing a suit and tie and they talk about how to deal </w:t>
      </w:r>
      <w:r>
        <w:rPr>
          <w:rFonts w:ascii="Arial" w:hAnsi="Arial" w:cs="Arial"/>
        </w:rPr>
        <w:t>with</w:t>
      </w:r>
      <w:r w:rsidRPr="00444CAB">
        <w:rPr>
          <w:rFonts w:ascii="Arial" w:hAnsi="Arial" w:cs="Arial"/>
        </w:rPr>
        <w:t xml:space="preserve"> their sons</w:t>
      </w:r>
      <w:r>
        <w:rPr>
          <w:rFonts w:ascii="Arial" w:hAnsi="Arial" w:cs="Arial"/>
        </w:rPr>
        <w:t>’</w:t>
      </w:r>
      <w:r w:rsidRPr="00444CAB">
        <w:rPr>
          <w:rFonts w:ascii="Arial" w:hAnsi="Arial" w:cs="Arial"/>
        </w:rPr>
        <w:t xml:space="preserve"> dating. </w:t>
      </w:r>
    </w:p>
    <w:p w14:paraId="44621D82" w14:textId="77777777" w:rsidR="002F11D8" w:rsidRPr="00444CAB" w:rsidRDefault="002F11D8" w:rsidP="000E3F0E">
      <w:pPr>
        <w:spacing w:line="480" w:lineRule="auto"/>
        <w:ind w:firstLine="720"/>
        <w:rPr>
          <w:rFonts w:ascii="Arial" w:hAnsi="Arial" w:cs="Arial"/>
        </w:rPr>
      </w:pPr>
      <w:r w:rsidRPr="003D7877">
        <w:rPr>
          <w:rFonts w:ascii="Arial" w:hAnsi="Arial" w:cs="Arial"/>
          <w:i/>
        </w:rPr>
        <w:t>Father knows Best</w:t>
      </w:r>
      <w:r w:rsidRPr="00444CAB">
        <w:rPr>
          <w:rFonts w:ascii="Arial" w:hAnsi="Arial" w:cs="Arial"/>
        </w:rPr>
        <w:t xml:space="preserve"> (1954-1960) takes place in a three</w:t>
      </w:r>
      <w:r>
        <w:rPr>
          <w:rFonts w:ascii="Arial" w:hAnsi="Arial" w:cs="Arial"/>
        </w:rPr>
        <w:t>-</w:t>
      </w:r>
      <w:r w:rsidRPr="00444CAB">
        <w:rPr>
          <w:rFonts w:ascii="Arial" w:hAnsi="Arial" w:cs="Arial"/>
        </w:rPr>
        <w:t xml:space="preserve">story house with a white picket fence and the pilot episode starts by Margret (mother) in the kitchen cooking and cleaning.  James </w:t>
      </w:r>
      <w:r>
        <w:rPr>
          <w:rFonts w:ascii="Arial" w:hAnsi="Arial" w:cs="Arial"/>
        </w:rPr>
        <w:t xml:space="preserve">(father) </w:t>
      </w:r>
      <w:r w:rsidRPr="00444CAB">
        <w:rPr>
          <w:rFonts w:ascii="Arial" w:hAnsi="Arial" w:cs="Arial"/>
        </w:rPr>
        <w:t>is const</w:t>
      </w:r>
      <w:r>
        <w:rPr>
          <w:rFonts w:ascii="Arial" w:hAnsi="Arial" w:cs="Arial"/>
        </w:rPr>
        <w:t xml:space="preserve">antly wearing a suit and tie and is shown as being a little eccentric. The family dynamic was written so that </w:t>
      </w:r>
      <w:r w:rsidRPr="00444CAB">
        <w:rPr>
          <w:rFonts w:ascii="Arial" w:hAnsi="Arial" w:cs="Arial"/>
        </w:rPr>
        <w:t>Margret is the “voice of reason” and James is a thoughtful leader who offers prudent advice to his children. Jim was a salesman and manager of the General Insurance Company and Margret is a housewife.  The Andersons have been characterized as “truly an idealized family, the sort that viewe</w:t>
      </w:r>
      <w:r>
        <w:rPr>
          <w:rFonts w:ascii="Arial" w:hAnsi="Arial" w:cs="Arial"/>
        </w:rPr>
        <w:t xml:space="preserve">rs could relate to and emulate”. </w:t>
      </w:r>
      <w:r w:rsidRPr="00444CAB">
        <w:rPr>
          <w:rFonts w:ascii="Arial" w:hAnsi="Arial" w:cs="Arial"/>
        </w:rPr>
        <w:t>(</w:t>
      </w:r>
      <w:r>
        <w:rPr>
          <w:rFonts w:ascii="Arial" w:hAnsi="Arial" w:cs="Arial"/>
        </w:rPr>
        <w:t>Brooks</w:t>
      </w:r>
      <w:r w:rsidRPr="00444CAB">
        <w:rPr>
          <w:rFonts w:ascii="Arial" w:hAnsi="Arial" w:cs="Arial"/>
        </w:rPr>
        <w:t>)</w:t>
      </w:r>
      <w:r>
        <w:rPr>
          <w:rFonts w:ascii="Arial" w:hAnsi="Arial" w:cs="Arial"/>
        </w:rPr>
        <w:t xml:space="preserve"> General Foods Inc. funded the show for the majority of their six years on the air. </w:t>
      </w:r>
    </w:p>
    <w:p w14:paraId="0312EF14" w14:textId="77777777" w:rsidR="002F11D8" w:rsidRPr="00444CAB" w:rsidRDefault="002F11D8" w:rsidP="000E3F0E">
      <w:pPr>
        <w:spacing w:line="480" w:lineRule="auto"/>
        <w:rPr>
          <w:rFonts w:ascii="Arial" w:hAnsi="Arial" w:cs="Arial"/>
        </w:rPr>
      </w:pPr>
      <w:r w:rsidRPr="00444CAB">
        <w:rPr>
          <w:rFonts w:ascii="Arial" w:hAnsi="Arial" w:cs="Arial"/>
        </w:rPr>
        <w:tab/>
      </w:r>
      <w:r w:rsidRPr="001955F0">
        <w:rPr>
          <w:rFonts w:ascii="Arial" w:hAnsi="Arial" w:cs="Arial"/>
          <w:i/>
        </w:rPr>
        <w:t>I Love Lucy</w:t>
      </w:r>
      <w:r w:rsidRPr="00444CAB">
        <w:rPr>
          <w:rFonts w:ascii="Arial" w:hAnsi="Arial" w:cs="Arial"/>
        </w:rPr>
        <w:t xml:space="preserve"> (1951-1957) takes place in New York City apart</w:t>
      </w:r>
      <w:r>
        <w:rPr>
          <w:rFonts w:ascii="Arial" w:hAnsi="Arial" w:cs="Arial"/>
        </w:rPr>
        <w:t xml:space="preserve">ment and </w:t>
      </w:r>
      <w:r w:rsidRPr="00444CAB">
        <w:rPr>
          <w:rFonts w:ascii="Arial" w:hAnsi="Arial" w:cs="Arial"/>
        </w:rPr>
        <w:t>Lucy</w:t>
      </w:r>
      <w:r>
        <w:rPr>
          <w:rFonts w:ascii="Arial" w:hAnsi="Arial" w:cs="Arial"/>
        </w:rPr>
        <w:t>,</w:t>
      </w:r>
      <w:r w:rsidRPr="00444CAB">
        <w:rPr>
          <w:rFonts w:ascii="Arial" w:hAnsi="Arial" w:cs="Arial"/>
        </w:rPr>
        <w:t xml:space="preserve"> is an aspiring actor</w:t>
      </w:r>
      <w:r>
        <w:rPr>
          <w:rFonts w:ascii="Arial" w:hAnsi="Arial" w:cs="Arial"/>
        </w:rPr>
        <w:t>,</w:t>
      </w:r>
      <w:r w:rsidRPr="00444CAB">
        <w:rPr>
          <w:rFonts w:ascii="Arial" w:hAnsi="Arial" w:cs="Arial"/>
        </w:rPr>
        <w:t xml:space="preserve"> and her husband Ricky is the leader of band.  This show c</w:t>
      </w:r>
      <w:r>
        <w:rPr>
          <w:rFonts w:ascii="Arial" w:hAnsi="Arial" w:cs="Arial"/>
        </w:rPr>
        <w:t>h</w:t>
      </w:r>
      <w:r w:rsidRPr="00444CAB">
        <w:rPr>
          <w:rFonts w:ascii="Arial" w:hAnsi="Arial" w:cs="Arial"/>
        </w:rPr>
        <w:t>r</w:t>
      </w:r>
      <w:r>
        <w:rPr>
          <w:rFonts w:ascii="Arial" w:hAnsi="Arial" w:cs="Arial"/>
        </w:rPr>
        <w:t>on</w:t>
      </w:r>
      <w:r w:rsidRPr="00444CAB">
        <w:rPr>
          <w:rFonts w:ascii="Arial" w:hAnsi="Arial" w:cs="Arial"/>
        </w:rPr>
        <w:t>icles the experiences that they both go through while they are trying to live</w:t>
      </w:r>
      <w:r>
        <w:rPr>
          <w:rFonts w:ascii="Arial" w:hAnsi="Arial" w:cs="Arial"/>
        </w:rPr>
        <w:t xml:space="preserve"> in New York City.  It </w:t>
      </w:r>
      <w:r w:rsidRPr="00444CAB">
        <w:rPr>
          <w:rFonts w:ascii="Arial" w:hAnsi="Arial" w:cs="Arial"/>
        </w:rPr>
        <w:t xml:space="preserve">shows the interactions </w:t>
      </w:r>
      <w:r>
        <w:rPr>
          <w:rFonts w:ascii="Arial" w:hAnsi="Arial" w:cs="Arial"/>
        </w:rPr>
        <w:t xml:space="preserve">and dynamics that make up the relationship </w:t>
      </w:r>
      <w:r w:rsidRPr="00444CAB">
        <w:rPr>
          <w:rFonts w:ascii="Arial" w:hAnsi="Arial" w:cs="Arial"/>
        </w:rPr>
        <w:t>between</w:t>
      </w:r>
      <w:r>
        <w:rPr>
          <w:rFonts w:ascii="Arial" w:hAnsi="Arial" w:cs="Arial"/>
        </w:rPr>
        <w:t xml:space="preserve"> Ricky and Lucy</w:t>
      </w:r>
      <w:r w:rsidRPr="00444CAB">
        <w:rPr>
          <w:rFonts w:ascii="Arial" w:hAnsi="Arial" w:cs="Arial"/>
        </w:rPr>
        <w:t xml:space="preserve"> as well as interactions with friends. It de</w:t>
      </w:r>
      <w:r>
        <w:rPr>
          <w:rFonts w:ascii="Arial" w:hAnsi="Arial" w:cs="Arial"/>
        </w:rPr>
        <w:t>p</w:t>
      </w:r>
      <w:r w:rsidRPr="00444CAB">
        <w:rPr>
          <w:rFonts w:ascii="Arial" w:hAnsi="Arial" w:cs="Arial"/>
        </w:rPr>
        <w:t>icts them both dealing with everyday problems while establish</w:t>
      </w:r>
      <w:r>
        <w:rPr>
          <w:rFonts w:ascii="Arial" w:hAnsi="Arial" w:cs="Arial"/>
        </w:rPr>
        <w:t>ing an example of what a male and female role could look like in</w:t>
      </w:r>
      <w:r w:rsidRPr="00444CAB">
        <w:rPr>
          <w:rFonts w:ascii="Arial" w:hAnsi="Arial" w:cs="Arial"/>
        </w:rPr>
        <w:t xml:space="preserve"> the context of domestic partnership. </w:t>
      </w:r>
    </w:p>
    <w:p w14:paraId="086A867F" w14:textId="77777777" w:rsidR="002F11D8" w:rsidRPr="00444CAB" w:rsidRDefault="002F11D8" w:rsidP="000E3F0E">
      <w:pPr>
        <w:spacing w:line="480" w:lineRule="auto"/>
        <w:ind w:firstLine="720"/>
        <w:rPr>
          <w:rFonts w:ascii="Arial" w:hAnsi="Arial" w:cs="Arial"/>
        </w:rPr>
      </w:pPr>
      <w:r w:rsidRPr="001955F0">
        <w:rPr>
          <w:rFonts w:ascii="Arial" w:hAnsi="Arial" w:cs="Arial"/>
          <w:i/>
        </w:rPr>
        <w:t>Leave it to Beaver</w:t>
      </w:r>
      <w:r w:rsidRPr="00444CAB">
        <w:rPr>
          <w:rFonts w:ascii="Arial" w:hAnsi="Arial" w:cs="Arial"/>
        </w:rPr>
        <w:t xml:space="preserve"> (1957-1963) was one of the most popular shows in the 1950s, and it was a sitcom that detailed what life should be like in the suburbs</w:t>
      </w:r>
      <w:r>
        <w:rPr>
          <w:rFonts w:ascii="Arial" w:hAnsi="Arial" w:cs="Arial"/>
        </w:rPr>
        <w:t>. (Bornstein</w:t>
      </w:r>
      <w:r w:rsidRPr="00444CAB">
        <w:rPr>
          <w:rFonts w:ascii="Arial" w:hAnsi="Arial" w:cs="Arial"/>
        </w:rPr>
        <w:t xml:space="preserve">) The main character is a naïve and inquisitive boy named Theodore </w:t>
      </w:r>
      <w:r w:rsidRPr="00444CAB">
        <w:rPr>
          <w:rFonts w:ascii="Arial" w:hAnsi="Arial" w:cs="Arial"/>
        </w:rPr>
        <w:lastRenderedPageBreak/>
        <w:t>“The Beaver” Cleaver.  It chronicles his adventures at home, in school and ar</w:t>
      </w:r>
      <w:r>
        <w:rPr>
          <w:rFonts w:ascii="Arial" w:hAnsi="Arial" w:cs="Arial"/>
        </w:rPr>
        <w:t xml:space="preserve">ound his neighborhood. The first episode </w:t>
      </w:r>
      <w:r w:rsidRPr="00444CAB">
        <w:rPr>
          <w:rFonts w:ascii="Arial" w:hAnsi="Arial" w:cs="Arial"/>
        </w:rPr>
        <w:t>shows the parents debating their approach to child rearing and their relationship i</w:t>
      </w:r>
      <w:r>
        <w:rPr>
          <w:rFonts w:ascii="Arial" w:hAnsi="Arial" w:cs="Arial"/>
        </w:rPr>
        <w:t>n the context of their fictional situation.</w:t>
      </w:r>
      <w:r w:rsidRPr="00444CAB">
        <w:rPr>
          <w:rFonts w:ascii="Arial" w:hAnsi="Arial" w:cs="Arial"/>
        </w:rPr>
        <w:t xml:space="preserve"> It </w:t>
      </w:r>
      <w:r>
        <w:rPr>
          <w:rFonts w:ascii="Arial" w:hAnsi="Arial" w:cs="Arial"/>
        </w:rPr>
        <w:t xml:space="preserve">also </w:t>
      </w:r>
      <w:r w:rsidRPr="00444CAB">
        <w:rPr>
          <w:rFonts w:ascii="Arial" w:hAnsi="Arial" w:cs="Arial"/>
        </w:rPr>
        <w:t xml:space="preserve">offers a glimpse of </w:t>
      </w:r>
      <w:r>
        <w:rPr>
          <w:rFonts w:ascii="Arial" w:hAnsi="Arial" w:cs="Arial"/>
        </w:rPr>
        <w:t xml:space="preserve">what the producers believe </w:t>
      </w:r>
      <w:r w:rsidRPr="00444CAB">
        <w:rPr>
          <w:rFonts w:ascii="Arial" w:hAnsi="Arial" w:cs="Arial"/>
        </w:rPr>
        <w:t>middle-class life</w:t>
      </w:r>
      <w:r>
        <w:rPr>
          <w:rFonts w:ascii="Arial" w:hAnsi="Arial" w:cs="Arial"/>
        </w:rPr>
        <w:t xml:space="preserve"> should look like</w:t>
      </w:r>
      <w:r w:rsidRPr="00444CAB">
        <w:rPr>
          <w:rFonts w:ascii="Arial" w:hAnsi="Arial" w:cs="Arial"/>
        </w:rPr>
        <w:t>.</w:t>
      </w:r>
      <w:r>
        <w:rPr>
          <w:rFonts w:ascii="Arial" w:hAnsi="Arial" w:cs="Arial"/>
        </w:rPr>
        <w:t xml:space="preserve"> The father wears a suit and a tie and the mother is constantly in the kitchen. </w:t>
      </w:r>
    </w:p>
    <w:p w14:paraId="00C586C7" w14:textId="34D0357E" w:rsidR="002F11D8" w:rsidRPr="00444CAB" w:rsidRDefault="002F11D8" w:rsidP="000E3F0E">
      <w:pPr>
        <w:spacing w:line="480" w:lineRule="auto"/>
        <w:ind w:firstLine="720"/>
        <w:rPr>
          <w:rFonts w:ascii="Arial" w:hAnsi="Arial" w:cs="Arial"/>
        </w:rPr>
      </w:pPr>
      <w:r w:rsidRPr="000B7518">
        <w:rPr>
          <w:rFonts w:ascii="Arial" w:hAnsi="Arial" w:cs="Arial"/>
          <w:i/>
        </w:rPr>
        <w:t>As The World Turns</w:t>
      </w:r>
      <w:r>
        <w:rPr>
          <w:rFonts w:ascii="Arial" w:hAnsi="Arial" w:cs="Arial"/>
        </w:rPr>
        <w:t xml:space="preserve"> </w:t>
      </w:r>
      <w:r w:rsidRPr="00444CAB">
        <w:rPr>
          <w:rFonts w:ascii="Arial" w:hAnsi="Arial" w:cs="Arial"/>
        </w:rPr>
        <w:t xml:space="preserve">(1956-2010) was focused on how people with </w:t>
      </w:r>
      <w:proofErr w:type="gramStart"/>
      <w:r w:rsidRPr="00444CAB">
        <w:rPr>
          <w:rFonts w:ascii="Arial" w:hAnsi="Arial" w:cs="Arial"/>
        </w:rPr>
        <w:t>high</w:t>
      </w:r>
      <w:r>
        <w:rPr>
          <w:rFonts w:ascii="Arial" w:hAnsi="Arial" w:cs="Arial"/>
        </w:rPr>
        <w:t xml:space="preserve"> powered</w:t>
      </w:r>
      <w:proofErr w:type="gramEnd"/>
      <w:r>
        <w:rPr>
          <w:rFonts w:ascii="Arial" w:hAnsi="Arial" w:cs="Arial"/>
        </w:rPr>
        <w:t xml:space="preserve"> jobs live their lives.</w:t>
      </w:r>
      <w:r w:rsidRPr="00444CAB">
        <w:rPr>
          <w:rFonts w:ascii="Arial" w:hAnsi="Arial" w:cs="Arial"/>
        </w:rPr>
        <w:t xml:space="preserve"> It is based on psychological realism and character development</w:t>
      </w:r>
      <w:r>
        <w:rPr>
          <w:rFonts w:ascii="Arial" w:hAnsi="Arial" w:cs="Arial"/>
        </w:rPr>
        <w:t>.</w:t>
      </w:r>
      <w:r w:rsidRPr="00444CAB">
        <w:rPr>
          <w:rFonts w:ascii="Arial" w:hAnsi="Arial" w:cs="Arial"/>
        </w:rPr>
        <w:t xml:space="preserve"> (</w:t>
      </w:r>
      <w:r>
        <w:rPr>
          <w:rFonts w:ascii="Arial" w:hAnsi="Arial" w:cs="Arial"/>
        </w:rPr>
        <w:t>Newcomb)</w:t>
      </w:r>
      <w:r w:rsidRPr="00444CAB">
        <w:rPr>
          <w:rFonts w:ascii="Arial" w:hAnsi="Arial" w:cs="Arial"/>
        </w:rPr>
        <w:t xml:space="preserve"> The primary purpose </w:t>
      </w:r>
      <w:r>
        <w:rPr>
          <w:rFonts w:ascii="Arial" w:hAnsi="Arial" w:cs="Arial"/>
        </w:rPr>
        <w:t xml:space="preserve">of </w:t>
      </w:r>
      <w:r w:rsidRPr="00444CAB">
        <w:rPr>
          <w:rFonts w:ascii="Arial" w:hAnsi="Arial" w:cs="Arial"/>
        </w:rPr>
        <w:t>many chara</w:t>
      </w:r>
      <w:r>
        <w:rPr>
          <w:rFonts w:ascii="Arial" w:hAnsi="Arial" w:cs="Arial"/>
        </w:rPr>
        <w:t>c</w:t>
      </w:r>
      <w:r w:rsidRPr="00444CAB">
        <w:rPr>
          <w:rFonts w:ascii="Arial" w:hAnsi="Arial" w:cs="Arial"/>
        </w:rPr>
        <w:t xml:space="preserve">ters was to comment on the crises faced and decision made by the town’s aristocratic residents. The show generally showed that all immoral behavior such as adultery would be punished </w:t>
      </w:r>
      <w:r>
        <w:rPr>
          <w:rFonts w:ascii="Arial" w:hAnsi="Arial" w:cs="Arial"/>
        </w:rPr>
        <w:t>and it tended to lean toward a</w:t>
      </w:r>
      <w:r w:rsidRPr="00444CAB">
        <w:rPr>
          <w:rFonts w:ascii="Arial" w:hAnsi="Arial" w:cs="Arial"/>
        </w:rPr>
        <w:t xml:space="preserve"> more conservat</w:t>
      </w:r>
      <w:r>
        <w:rPr>
          <w:rFonts w:ascii="Arial" w:hAnsi="Arial" w:cs="Arial"/>
        </w:rPr>
        <w:t xml:space="preserve">ive paradigm, possibly because </w:t>
      </w:r>
      <w:proofErr w:type="gramStart"/>
      <w:r>
        <w:rPr>
          <w:rFonts w:ascii="Arial" w:hAnsi="Arial" w:cs="Arial"/>
        </w:rPr>
        <w:t>it was sponsored by</w:t>
      </w:r>
      <w:r w:rsidRPr="00444CAB">
        <w:rPr>
          <w:rFonts w:ascii="Arial" w:hAnsi="Arial" w:cs="Arial"/>
        </w:rPr>
        <w:t xml:space="preserve"> Proctor &amp; Gamble</w:t>
      </w:r>
      <w:proofErr w:type="gramEnd"/>
      <w:r>
        <w:rPr>
          <w:rFonts w:ascii="Arial" w:hAnsi="Arial" w:cs="Arial"/>
        </w:rPr>
        <w:t>. (Carter)</w:t>
      </w:r>
      <w:r w:rsidRPr="00444CAB">
        <w:rPr>
          <w:rFonts w:ascii="Arial" w:hAnsi="Arial" w:cs="Arial"/>
        </w:rPr>
        <w:t xml:space="preserve"> </w:t>
      </w:r>
    </w:p>
    <w:p w14:paraId="5EE8DF5D" w14:textId="77777777" w:rsidR="002E1AAE" w:rsidRDefault="002E1AAE" w:rsidP="000E3F0E">
      <w:pPr>
        <w:spacing w:line="480" w:lineRule="auto"/>
        <w:ind w:firstLine="720"/>
        <w:rPr>
          <w:rFonts w:ascii="Arial" w:hAnsi="Arial" w:cs="Arial"/>
        </w:rPr>
      </w:pPr>
    </w:p>
    <w:p w14:paraId="2F88600E" w14:textId="530C20D7" w:rsidR="001F0390" w:rsidRPr="000E3F0E" w:rsidRDefault="002E1AAE" w:rsidP="000E3F0E">
      <w:pPr>
        <w:spacing w:line="480" w:lineRule="auto"/>
        <w:rPr>
          <w:rFonts w:ascii="Arial" w:hAnsi="Arial" w:cs="Arial"/>
          <w:b/>
        </w:rPr>
      </w:pPr>
      <w:r>
        <w:rPr>
          <w:rFonts w:ascii="Arial" w:hAnsi="Arial" w:cs="Arial"/>
          <w:b/>
        </w:rPr>
        <w:t xml:space="preserve">Hypothesis and </w:t>
      </w:r>
      <w:r w:rsidR="009A7931">
        <w:rPr>
          <w:rFonts w:ascii="Arial" w:hAnsi="Arial" w:cs="Arial"/>
          <w:b/>
        </w:rPr>
        <w:t>Explanation</w:t>
      </w:r>
      <w:r>
        <w:rPr>
          <w:rFonts w:ascii="Arial" w:hAnsi="Arial" w:cs="Arial"/>
          <w:b/>
        </w:rPr>
        <w:t>:</w:t>
      </w:r>
    </w:p>
    <w:p w14:paraId="3D7CE21F" w14:textId="7AFB92F4" w:rsidR="002E1AAE" w:rsidRDefault="002E1AAE" w:rsidP="000E3F0E">
      <w:pPr>
        <w:spacing w:line="480" w:lineRule="auto"/>
        <w:ind w:firstLine="720"/>
        <w:rPr>
          <w:rFonts w:ascii="Arial" w:hAnsi="Arial" w:cs="Arial"/>
        </w:rPr>
      </w:pPr>
      <w:r w:rsidRPr="00444CAB">
        <w:rPr>
          <w:rFonts w:ascii="Arial" w:hAnsi="Arial" w:cs="Arial"/>
        </w:rPr>
        <w:t>Nicholas Johnson (former FCC commissioner) once said, “All television is educational television. The question is: what is it teaching?”</w:t>
      </w:r>
    </w:p>
    <w:p w14:paraId="343FC391" w14:textId="75302FED" w:rsidR="00770DBB" w:rsidRDefault="00770DBB" w:rsidP="000E3F0E">
      <w:pPr>
        <w:spacing w:line="480" w:lineRule="auto"/>
        <w:ind w:firstLine="720"/>
        <w:rPr>
          <w:rFonts w:ascii="Arial" w:hAnsi="Arial" w:cs="Arial"/>
        </w:rPr>
      </w:pPr>
      <w:r w:rsidRPr="00444CAB">
        <w:rPr>
          <w:rFonts w:ascii="Arial" w:hAnsi="Arial" w:cs="Arial"/>
        </w:rPr>
        <w:t xml:space="preserve">The messages and parables that people get from television affects individual choices, which is why companies spend so much money on advertising.  But these </w:t>
      </w:r>
      <w:r>
        <w:rPr>
          <w:rFonts w:ascii="Arial" w:hAnsi="Arial" w:cs="Arial"/>
        </w:rPr>
        <w:t>messages are much more profound</w:t>
      </w:r>
      <w:r w:rsidRPr="00444CAB">
        <w:rPr>
          <w:rFonts w:ascii="Arial" w:hAnsi="Arial" w:cs="Arial"/>
        </w:rPr>
        <w:t xml:space="preserve"> than just what the best coffee or deod</w:t>
      </w:r>
      <w:r>
        <w:rPr>
          <w:rFonts w:ascii="Arial" w:hAnsi="Arial" w:cs="Arial"/>
        </w:rPr>
        <w:t>or</w:t>
      </w:r>
      <w:r w:rsidRPr="00444CAB">
        <w:rPr>
          <w:rFonts w:ascii="Arial" w:hAnsi="Arial" w:cs="Arial"/>
        </w:rPr>
        <w:t>ant to purchase is. When sitcoms, variety shows, westerns, dramas and soap operas are viewed they perpetuate</w:t>
      </w:r>
      <w:r>
        <w:rPr>
          <w:rFonts w:ascii="Arial" w:hAnsi="Arial" w:cs="Arial"/>
        </w:rPr>
        <w:t xml:space="preserve"> ambiguous</w:t>
      </w:r>
      <w:r w:rsidRPr="00444CAB">
        <w:rPr>
          <w:rFonts w:ascii="Arial" w:hAnsi="Arial" w:cs="Arial"/>
        </w:rPr>
        <w:t xml:space="preserve"> values that are</w:t>
      </w:r>
      <w:r>
        <w:rPr>
          <w:rFonts w:ascii="Arial" w:hAnsi="Arial" w:cs="Arial"/>
        </w:rPr>
        <w:t xml:space="preserve"> very open to interpretation (Eco). The theory of aberrant decoding dictates that </w:t>
      </w:r>
      <w:r>
        <w:rPr>
          <w:rFonts w:ascii="Arial" w:hAnsi="Arial" w:cs="Arial"/>
        </w:rPr>
        <w:lastRenderedPageBreak/>
        <w:t xml:space="preserve">there </w:t>
      </w:r>
      <w:proofErr w:type="gramStart"/>
      <w:r>
        <w:rPr>
          <w:rFonts w:ascii="Arial" w:hAnsi="Arial" w:cs="Arial"/>
        </w:rPr>
        <w:t>are</w:t>
      </w:r>
      <w:proofErr w:type="gramEnd"/>
      <w:r>
        <w:rPr>
          <w:rFonts w:ascii="Arial" w:hAnsi="Arial" w:cs="Arial"/>
        </w:rPr>
        <w:t xml:space="preserve"> many different ways interpret a message, and sometimes what the receiver gathered was completely different than what the sender was intending.  Just like any other piece of art, no one sees it in exactly the same way.</w:t>
      </w:r>
    </w:p>
    <w:p w14:paraId="177A6BB6" w14:textId="77777777" w:rsidR="00770DBB" w:rsidRPr="00444CAB" w:rsidRDefault="00770DBB" w:rsidP="000E3F0E">
      <w:pPr>
        <w:spacing w:line="480" w:lineRule="auto"/>
        <w:ind w:firstLine="720"/>
        <w:rPr>
          <w:rFonts w:ascii="Arial" w:hAnsi="Arial" w:cs="Arial"/>
        </w:rPr>
      </w:pPr>
      <w:r>
        <w:rPr>
          <w:rFonts w:ascii="Arial" w:hAnsi="Arial" w:cs="Arial"/>
        </w:rPr>
        <w:t xml:space="preserve">While producers and advertisers can easily communicate with the population, the population doesn’t have the same luxury. And if an individual is interpreting the messages inaccurately they cannot get any more explanation than what is offered to them. This includes information about the messages and parables that television disseminates, like what was mentioned in the introduction, about the </w:t>
      </w:r>
      <w:r w:rsidRPr="00444CAB">
        <w:rPr>
          <w:rFonts w:ascii="Arial" w:hAnsi="Arial" w:cs="Arial"/>
        </w:rPr>
        <w:t xml:space="preserve">development of </w:t>
      </w:r>
      <w:r>
        <w:rPr>
          <w:rFonts w:ascii="Arial" w:hAnsi="Arial" w:cs="Arial"/>
        </w:rPr>
        <w:t xml:space="preserve">the </w:t>
      </w:r>
      <w:r w:rsidRPr="00444CAB">
        <w:rPr>
          <w:rFonts w:ascii="Arial" w:hAnsi="Arial" w:cs="Arial"/>
        </w:rPr>
        <w:t>many faucets of attitude, emotion, social behavior</w:t>
      </w:r>
      <w:r>
        <w:rPr>
          <w:rFonts w:ascii="Arial" w:hAnsi="Arial" w:cs="Arial"/>
        </w:rPr>
        <w:t xml:space="preserve">, </w:t>
      </w:r>
      <w:r w:rsidRPr="00444CAB">
        <w:rPr>
          <w:rFonts w:ascii="Arial" w:hAnsi="Arial" w:cs="Arial"/>
        </w:rPr>
        <w:t>and intellectual functioning</w:t>
      </w:r>
      <w:r>
        <w:rPr>
          <w:rFonts w:ascii="Arial" w:hAnsi="Arial" w:cs="Arial"/>
        </w:rPr>
        <w:t>.</w:t>
      </w:r>
    </w:p>
    <w:p w14:paraId="110EBF1A" w14:textId="77777777" w:rsidR="00770DBB" w:rsidRDefault="00770DBB" w:rsidP="000E3F0E">
      <w:pPr>
        <w:spacing w:line="480" w:lineRule="auto"/>
        <w:ind w:firstLine="720"/>
        <w:rPr>
          <w:rFonts w:ascii="Arial" w:hAnsi="Arial" w:cs="Arial"/>
        </w:rPr>
      </w:pPr>
      <w:r>
        <w:rPr>
          <w:rFonts w:ascii="Arial" w:hAnsi="Arial" w:cs="Arial"/>
        </w:rPr>
        <w:t>There are myriad factors that go into forming a perception of something, from the mood that an individual is in when they receive information to their education and all their other past experiences. “What we see has a profound effect on what we do, how we feel, and who we are. Through experience and experimentation, we continually increase our understanding of the visual world and how we are influenced by it.”  (Parkinson)  Up until the 1950s the majority of Americans only saw what their parents and people in their community wanted them to see. But TV enables 99 percent Americans to see what producers and advertisers want them to see for 2.71 hours per day.</w:t>
      </w:r>
    </w:p>
    <w:p w14:paraId="54AB9893" w14:textId="77777777" w:rsidR="00770DBB" w:rsidRDefault="00770DBB" w:rsidP="000E3F0E">
      <w:pPr>
        <w:spacing w:line="480" w:lineRule="auto"/>
        <w:ind w:firstLine="720"/>
        <w:rPr>
          <w:rFonts w:ascii="Arial" w:hAnsi="Arial" w:cs="Arial"/>
        </w:rPr>
      </w:pPr>
      <w:r>
        <w:rPr>
          <w:rFonts w:ascii="Arial" w:hAnsi="Arial" w:cs="Arial"/>
        </w:rPr>
        <w:t>The introduction of</w:t>
      </w:r>
      <w:r w:rsidRPr="00444CAB">
        <w:rPr>
          <w:rFonts w:ascii="Arial" w:hAnsi="Arial" w:cs="Arial"/>
        </w:rPr>
        <w:t xml:space="preserve"> </w:t>
      </w:r>
      <w:r>
        <w:rPr>
          <w:rFonts w:ascii="Arial" w:hAnsi="Arial" w:cs="Arial"/>
        </w:rPr>
        <w:t xml:space="preserve">role models and </w:t>
      </w:r>
      <w:r w:rsidRPr="00444CAB">
        <w:rPr>
          <w:rFonts w:ascii="Arial" w:hAnsi="Arial" w:cs="Arial"/>
        </w:rPr>
        <w:t xml:space="preserve">values by the media </w:t>
      </w:r>
      <w:r>
        <w:rPr>
          <w:rFonts w:ascii="Arial" w:hAnsi="Arial" w:cs="Arial"/>
        </w:rPr>
        <w:t>was not a new thing at the time, and</w:t>
      </w:r>
      <w:r w:rsidRPr="00444CAB">
        <w:rPr>
          <w:rFonts w:ascii="Arial" w:hAnsi="Arial" w:cs="Arial"/>
        </w:rPr>
        <w:t xml:space="preserve"> many of these shows were</w:t>
      </w:r>
      <w:r>
        <w:rPr>
          <w:rFonts w:ascii="Arial" w:hAnsi="Arial" w:cs="Arial"/>
        </w:rPr>
        <w:t xml:space="preserve"> originally aired on the radio. </w:t>
      </w:r>
    </w:p>
    <w:p w14:paraId="5C127F06" w14:textId="1443AB8E" w:rsidR="00770DBB" w:rsidRDefault="00770DBB" w:rsidP="000E3F0E">
      <w:pPr>
        <w:spacing w:line="480" w:lineRule="auto"/>
        <w:rPr>
          <w:rFonts w:ascii="Arial" w:hAnsi="Arial" w:cs="Arial"/>
        </w:rPr>
      </w:pPr>
      <w:r>
        <w:rPr>
          <w:rFonts w:ascii="Arial" w:hAnsi="Arial" w:cs="Arial"/>
        </w:rPr>
        <w:t>Most of the shows that were broadcasted offer advice for parenting,</w:t>
      </w:r>
      <w:r w:rsidRPr="00444CAB">
        <w:rPr>
          <w:rFonts w:ascii="Arial" w:hAnsi="Arial" w:cs="Arial"/>
        </w:rPr>
        <w:t xml:space="preserve"> marriage</w:t>
      </w:r>
      <w:r>
        <w:rPr>
          <w:rFonts w:ascii="Arial" w:hAnsi="Arial" w:cs="Arial"/>
        </w:rPr>
        <w:t>, child rearing and parables for myriad other topics. This includes examples of</w:t>
      </w:r>
      <w:r w:rsidRPr="00444CAB">
        <w:rPr>
          <w:rFonts w:ascii="Arial" w:hAnsi="Arial" w:cs="Arial"/>
        </w:rPr>
        <w:t xml:space="preserve"> how </w:t>
      </w:r>
      <w:r w:rsidRPr="00444CAB">
        <w:rPr>
          <w:rFonts w:ascii="Arial" w:hAnsi="Arial" w:cs="Arial"/>
        </w:rPr>
        <w:lastRenderedPageBreak/>
        <w:t>to live in America</w:t>
      </w:r>
      <w:r>
        <w:rPr>
          <w:rFonts w:ascii="Arial" w:hAnsi="Arial" w:cs="Arial"/>
        </w:rPr>
        <w:t xml:space="preserve">. </w:t>
      </w:r>
      <w:r w:rsidR="00B62190" w:rsidRPr="00444CAB">
        <w:rPr>
          <w:rFonts w:ascii="Arial" w:hAnsi="Arial" w:cs="Arial"/>
        </w:rPr>
        <w:t>But what happens when someone</w:t>
      </w:r>
      <w:r w:rsidR="00B62190">
        <w:rPr>
          <w:rFonts w:ascii="Arial" w:hAnsi="Arial" w:cs="Arial"/>
        </w:rPr>
        <w:t xml:space="preserve">’s </w:t>
      </w:r>
      <w:r w:rsidR="00B62190" w:rsidRPr="00444CAB">
        <w:rPr>
          <w:rFonts w:ascii="Arial" w:hAnsi="Arial" w:cs="Arial"/>
        </w:rPr>
        <w:t xml:space="preserve">life doesn’t live up to these ideals that television says they should have?  </w:t>
      </w:r>
    </w:p>
    <w:p w14:paraId="0AC0FD27" w14:textId="40CB8CB8" w:rsidR="00B62190" w:rsidRPr="00444CAB" w:rsidRDefault="00B62190" w:rsidP="000E3F0E">
      <w:pPr>
        <w:spacing w:line="480" w:lineRule="auto"/>
        <w:ind w:firstLine="720"/>
        <w:rPr>
          <w:rFonts w:ascii="Arial" w:hAnsi="Arial" w:cs="Arial"/>
        </w:rPr>
      </w:pPr>
      <w:r w:rsidRPr="00444CAB">
        <w:rPr>
          <w:rFonts w:ascii="Arial" w:hAnsi="Arial" w:cs="Arial"/>
        </w:rPr>
        <w:t>There a</w:t>
      </w:r>
      <w:r w:rsidR="00770DBB">
        <w:rPr>
          <w:rFonts w:ascii="Arial" w:hAnsi="Arial" w:cs="Arial"/>
        </w:rPr>
        <w:t>re many effects that can happen. O</w:t>
      </w:r>
      <w:r w:rsidRPr="00444CAB">
        <w:rPr>
          <w:rFonts w:ascii="Arial" w:hAnsi="Arial" w:cs="Arial"/>
        </w:rPr>
        <w:t>nl</w:t>
      </w:r>
      <w:r>
        <w:rPr>
          <w:rFonts w:ascii="Arial" w:hAnsi="Arial" w:cs="Arial"/>
        </w:rPr>
        <w:t xml:space="preserve">y </w:t>
      </w:r>
      <w:r w:rsidR="00770DBB">
        <w:rPr>
          <w:rFonts w:ascii="Arial" w:hAnsi="Arial" w:cs="Arial"/>
        </w:rPr>
        <w:t>a few are</w:t>
      </w:r>
      <w:r>
        <w:rPr>
          <w:rFonts w:ascii="Arial" w:hAnsi="Arial" w:cs="Arial"/>
        </w:rPr>
        <w:t xml:space="preserve"> measureable though. </w:t>
      </w:r>
      <w:r w:rsidRPr="00444CAB">
        <w:rPr>
          <w:rFonts w:ascii="Arial" w:hAnsi="Arial" w:cs="Arial"/>
        </w:rPr>
        <w:t>Pe</w:t>
      </w:r>
      <w:r w:rsidR="004C7919">
        <w:rPr>
          <w:rFonts w:ascii="Arial" w:hAnsi="Arial" w:cs="Arial"/>
        </w:rPr>
        <w:t>ople could</w:t>
      </w:r>
      <w:r w:rsidRPr="00444CAB">
        <w:rPr>
          <w:rFonts w:ascii="Arial" w:hAnsi="Arial" w:cs="Arial"/>
        </w:rPr>
        <w:t xml:space="preserve"> get dissat</w:t>
      </w:r>
      <w:r>
        <w:rPr>
          <w:rFonts w:ascii="Arial" w:hAnsi="Arial" w:cs="Arial"/>
        </w:rPr>
        <w:t>is</w:t>
      </w:r>
      <w:r w:rsidRPr="00444CAB">
        <w:rPr>
          <w:rFonts w:ascii="Arial" w:hAnsi="Arial" w:cs="Arial"/>
        </w:rPr>
        <w:t xml:space="preserve">fied with their current living situations and will try and change </w:t>
      </w:r>
      <w:r w:rsidR="008655F1" w:rsidRPr="00444CAB">
        <w:rPr>
          <w:rFonts w:ascii="Arial" w:hAnsi="Arial" w:cs="Arial"/>
        </w:rPr>
        <w:t>them;</w:t>
      </w:r>
      <w:r w:rsidRPr="00444CAB">
        <w:rPr>
          <w:rFonts w:ascii="Arial" w:hAnsi="Arial" w:cs="Arial"/>
        </w:rPr>
        <w:t xml:space="preserve"> this is why I think divorce will rise once </w:t>
      </w:r>
      <w:r>
        <w:rPr>
          <w:rFonts w:ascii="Arial" w:hAnsi="Arial" w:cs="Arial"/>
        </w:rPr>
        <w:t>the use of television is more widely spread</w:t>
      </w:r>
      <w:r w:rsidRPr="00444CAB">
        <w:rPr>
          <w:rFonts w:ascii="Arial" w:hAnsi="Arial" w:cs="Arial"/>
        </w:rPr>
        <w:t xml:space="preserve">. </w:t>
      </w:r>
      <w:r w:rsidR="007677F0" w:rsidRPr="00444CAB">
        <w:rPr>
          <w:rFonts w:ascii="Arial" w:hAnsi="Arial" w:cs="Arial"/>
        </w:rPr>
        <w:t xml:space="preserve">There are many reasons for this hypothesis, but the most poignant one being that TV gives people who offer stories that offer parables, and new role models </w:t>
      </w:r>
      <w:r w:rsidR="0014316F">
        <w:rPr>
          <w:rFonts w:ascii="Arial" w:hAnsi="Arial" w:cs="Arial"/>
        </w:rPr>
        <w:t xml:space="preserve">that </w:t>
      </w:r>
      <w:r w:rsidR="007677F0" w:rsidRPr="00444CAB">
        <w:rPr>
          <w:rFonts w:ascii="Arial" w:hAnsi="Arial" w:cs="Arial"/>
        </w:rPr>
        <w:t>change family values and structures to the point of divorce. Television is at its core is a feedback loop which transmits new ideas and values into a society (</w:t>
      </w:r>
      <w:proofErr w:type="spellStart"/>
      <w:r w:rsidR="007677F0">
        <w:rPr>
          <w:rFonts w:ascii="Arial" w:hAnsi="Arial" w:cs="Arial"/>
        </w:rPr>
        <w:t>Rushkoff</w:t>
      </w:r>
      <w:proofErr w:type="spellEnd"/>
      <w:r w:rsidR="007677F0" w:rsidRPr="00444CAB">
        <w:rPr>
          <w:rFonts w:ascii="Arial" w:hAnsi="Arial" w:cs="Arial"/>
        </w:rPr>
        <w:t>).  When new types of values and lifestyles are disseminated people begin to see things they are not used to an</w:t>
      </w:r>
      <w:r w:rsidR="004C7919">
        <w:rPr>
          <w:rFonts w:ascii="Arial" w:hAnsi="Arial" w:cs="Arial"/>
        </w:rPr>
        <w:t>d</w:t>
      </w:r>
      <w:r w:rsidR="007677F0" w:rsidRPr="00444CAB">
        <w:rPr>
          <w:rFonts w:ascii="Arial" w:hAnsi="Arial" w:cs="Arial"/>
        </w:rPr>
        <w:t xml:space="preserve"> then want it for themselves.  Then divorce is an organic reflection of this.  Considering the content of these shows it wouldn’t be a far off claim to state that there is a positive correlation or a causal relationship between the amount of television households and marriage dissolutions.</w:t>
      </w:r>
    </w:p>
    <w:p w14:paraId="62A99F60" w14:textId="077B24AD" w:rsidR="008655F1" w:rsidRPr="00444CAB" w:rsidRDefault="008655F1" w:rsidP="000E3F0E">
      <w:pPr>
        <w:spacing w:line="480" w:lineRule="auto"/>
        <w:ind w:firstLine="720"/>
        <w:rPr>
          <w:rFonts w:ascii="Arial" w:hAnsi="Arial" w:cs="Arial"/>
        </w:rPr>
      </w:pPr>
      <w:r w:rsidRPr="00444CAB">
        <w:rPr>
          <w:rFonts w:ascii="Arial" w:hAnsi="Arial" w:cs="Arial"/>
        </w:rPr>
        <w:t>Academic studies of interpersonal relationships and divorce have found ther</w:t>
      </w:r>
      <w:r>
        <w:rPr>
          <w:rFonts w:ascii="Arial" w:hAnsi="Arial" w:cs="Arial"/>
        </w:rPr>
        <w:t xml:space="preserve">e are many </w:t>
      </w:r>
      <w:r w:rsidRPr="00444CAB">
        <w:rPr>
          <w:rFonts w:ascii="Arial" w:hAnsi="Arial" w:cs="Arial"/>
        </w:rPr>
        <w:t>reasons</w:t>
      </w:r>
      <w:r>
        <w:rPr>
          <w:rFonts w:ascii="Arial" w:hAnsi="Arial" w:cs="Arial"/>
        </w:rPr>
        <w:t xml:space="preserve"> for marriage dissolution</w:t>
      </w:r>
      <w:r w:rsidRPr="00444CAB">
        <w:rPr>
          <w:rFonts w:ascii="Arial" w:hAnsi="Arial" w:cs="Arial"/>
        </w:rPr>
        <w:t>, but as it turns out there are some factors that are much more salient than others. Communication</w:t>
      </w:r>
      <w:r>
        <w:rPr>
          <w:rFonts w:ascii="Arial" w:hAnsi="Arial" w:cs="Arial"/>
        </w:rPr>
        <w:t xml:space="preserve"> is by far the most cited reason for divorce, followed by basic unhappiness and incompatibility, respectively. (Amato) Ironically, television is a medium for communication.  </w:t>
      </w:r>
    </w:p>
    <w:p w14:paraId="205407BC" w14:textId="0A957B8F" w:rsidR="008655F1" w:rsidRDefault="008655F1" w:rsidP="000E3F0E">
      <w:pPr>
        <w:spacing w:line="480" w:lineRule="auto"/>
        <w:ind w:firstLine="720"/>
        <w:rPr>
          <w:rFonts w:ascii="Arial" w:hAnsi="Arial" w:cs="Arial"/>
        </w:rPr>
      </w:pPr>
      <w:r>
        <w:rPr>
          <w:rFonts w:ascii="Arial" w:hAnsi="Arial" w:cs="Arial"/>
        </w:rPr>
        <w:t xml:space="preserve">The word communication is fairly ambiguous but it includes the ability of both parties to exchange information. This is a very important part of a marriage, </w:t>
      </w:r>
      <w:r>
        <w:rPr>
          <w:rFonts w:ascii="Arial" w:hAnsi="Arial" w:cs="Arial"/>
        </w:rPr>
        <w:lastRenderedPageBreak/>
        <w:t>it is the way people express themselves and come to solutions for problems. Television has been shown to change the way people c</w:t>
      </w:r>
      <w:r w:rsidR="007677F0">
        <w:rPr>
          <w:rFonts w:ascii="Arial" w:hAnsi="Arial" w:cs="Arial"/>
        </w:rPr>
        <w:t>ommunicate with each other (</w:t>
      </w:r>
      <w:proofErr w:type="spellStart"/>
      <w:r w:rsidR="007677F0">
        <w:rPr>
          <w:rFonts w:ascii="Arial" w:hAnsi="Arial" w:cs="Arial"/>
        </w:rPr>
        <w:t>Zillich</w:t>
      </w:r>
      <w:proofErr w:type="spellEnd"/>
      <w:r>
        <w:rPr>
          <w:rFonts w:ascii="Arial" w:hAnsi="Arial" w:cs="Arial"/>
        </w:rPr>
        <w:t>) and this could be the cause of a breakdown in communication and thus divorce.</w:t>
      </w:r>
    </w:p>
    <w:p w14:paraId="52B97350" w14:textId="77777777" w:rsidR="008655F1" w:rsidRDefault="008655F1" w:rsidP="000E3F0E">
      <w:pPr>
        <w:spacing w:line="480" w:lineRule="auto"/>
        <w:ind w:firstLine="720"/>
        <w:rPr>
          <w:rFonts w:ascii="Arial" w:hAnsi="Arial" w:cs="Arial"/>
        </w:rPr>
      </w:pPr>
      <w:r>
        <w:rPr>
          <w:rFonts w:ascii="Arial" w:hAnsi="Arial" w:cs="Arial"/>
        </w:rPr>
        <w:t xml:space="preserve">Happiness also means many different things to many different people, but there are some causes that are ubiquitous. For example, when someone compares themselves to others and they see the other people marrying a spouse that they themselves would like, seeing kids are more well behaved, or someone else getting a good job, these types of comparisons all end up causing jealousy and therefore malcontent within the beholders life. </w:t>
      </w:r>
    </w:p>
    <w:p w14:paraId="0994429E" w14:textId="0B2E9AD1" w:rsidR="002F11D8" w:rsidRDefault="008655F1" w:rsidP="000E3F0E">
      <w:pPr>
        <w:spacing w:line="480" w:lineRule="auto"/>
        <w:ind w:firstLine="720"/>
        <w:rPr>
          <w:rFonts w:ascii="Arial" w:hAnsi="Arial" w:cs="Arial"/>
        </w:rPr>
      </w:pPr>
      <w:r>
        <w:rPr>
          <w:rFonts w:ascii="Arial" w:hAnsi="Arial" w:cs="Arial"/>
        </w:rPr>
        <w:t xml:space="preserve">Another large cause for divorce is incompatibility, which also could be a cause of television. When people were not watching television they held certain values and strived for certain things, but when they started watching television they began to change these values and ambitions and it began to separate people on a fundamental level which made them incompatible. This could also include television watchers seeing different spousal </w:t>
      </w:r>
      <w:r w:rsidR="007677F0">
        <w:rPr>
          <w:rFonts w:ascii="Arial" w:hAnsi="Arial" w:cs="Arial"/>
        </w:rPr>
        <w:t>options that</w:t>
      </w:r>
      <w:r>
        <w:rPr>
          <w:rFonts w:ascii="Arial" w:hAnsi="Arial" w:cs="Arial"/>
        </w:rPr>
        <w:t xml:space="preserve"> in-turn could make them less likely to be content with their current sit</w:t>
      </w:r>
      <w:r w:rsidR="0014316F">
        <w:rPr>
          <w:rFonts w:ascii="Arial" w:hAnsi="Arial" w:cs="Arial"/>
        </w:rPr>
        <w:t xml:space="preserve">uation, which make them incompatible. </w:t>
      </w:r>
      <w:r>
        <w:rPr>
          <w:rFonts w:ascii="Arial" w:hAnsi="Arial" w:cs="Arial"/>
        </w:rPr>
        <w:t xml:space="preserve">All of these </w:t>
      </w:r>
      <w:r w:rsidR="0014316F">
        <w:rPr>
          <w:rFonts w:ascii="Arial" w:hAnsi="Arial" w:cs="Arial"/>
        </w:rPr>
        <w:t>possible reasons for divorce have</w:t>
      </w:r>
      <w:r>
        <w:rPr>
          <w:rFonts w:ascii="Arial" w:hAnsi="Arial" w:cs="Arial"/>
        </w:rPr>
        <w:t xml:space="preserve"> been well articulated in the </w:t>
      </w:r>
      <w:r w:rsidR="0014316F">
        <w:rPr>
          <w:rFonts w:ascii="Arial" w:hAnsi="Arial" w:cs="Arial"/>
        </w:rPr>
        <w:t>study that is most similar</w:t>
      </w:r>
      <w:r>
        <w:rPr>
          <w:rFonts w:ascii="Arial" w:hAnsi="Arial" w:cs="Arial"/>
        </w:rPr>
        <w:t xml:space="preserve"> to this one</w:t>
      </w:r>
      <w:r w:rsidR="0014316F">
        <w:rPr>
          <w:rFonts w:ascii="Arial" w:hAnsi="Arial" w:cs="Arial"/>
        </w:rPr>
        <w:t>,</w:t>
      </w:r>
      <w:r>
        <w:rPr>
          <w:rFonts w:ascii="Arial" w:hAnsi="Arial" w:cs="Arial"/>
        </w:rPr>
        <w:t xml:space="preserve"> but it took place in Brazil. </w:t>
      </w:r>
    </w:p>
    <w:p w14:paraId="17CC4C57" w14:textId="77777777" w:rsidR="002F11D8" w:rsidRDefault="002F11D8" w:rsidP="000E3F0E">
      <w:pPr>
        <w:spacing w:line="480" w:lineRule="auto"/>
        <w:rPr>
          <w:rFonts w:ascii="Arial" w:hAnsi="Arial" w:cs="Arial"/>
        </w:rPr>
      </w:pPr>
    </w:p>
    <w:p w14:paraId="35D92474" w14:textId="77777777" w:rsidR="000E3F0E" w:rsidRDefault="00A27CDA" w:rsidP="000E3F0E">
      <w:pPr>
        <w:spacing w:line="480" w:lineRule="auto"/>
        <w:rPr>
          <w:rFonts w:ascii="Arial" w:hAnsi="Arial" w:cs="Arial"/>
          <w:b/>
        </w:rPr>
      </w:pPr>
      <w:r>
        <w:rPr>
          <w:rFonts w:ascii="Arial" w:hAnsi="Arial" w:cs="Arial"/>
          <w:b/>
        </w:rPr>
        <w:t>Previous Research on Television and Divorce</w:t>
      </w:r>
      <w:r w:rsidR="00B011FE">
        <w:rPr>
          <w:rFonts w:ascii="Arial" w:hAnsi="Arial" w:cs="Arial"/>
          <w:b/>
        </w:rPr>
        <w:t xml:space="preserve">: </w:t>
      </w:r>
    </w:p>
    <w:p w14:paraId="3DEF784D" w14:textId="65CC529A" w:rsidR="00A7635B" w:rsidRPr="000E3F0E" w:rsidRDefault="00B011FE" w:rsidP="000E3F0E">
      <w:pPr>
        <w:spacing w:line="480" w:lineRule="auto"/>
        <w:rPr>
          <w:rFonts w:ascii="Arial" w:hAnsi="Arial" w:cs="Arial"/>
          <w:b/>
        </w:rPr>
      </w:pPr>
      <w:r>
        <w:rPr>
          <w:rFonts w:ascii="Arial" w:hAnsi="Arial" w:cs="Arial"/>
          <w:b/>
        </w:rPr>
        <w:tab/>
      </w:r>
      <w:r w:rsidR="007677F0">
        <w:rPr>
          <w:rFonts w:ascii="Arial" w:hAnsi="Arial" w:cs="Arial"/>
        </w:rPr>
        <w:t>Despite the paucity of research of television and divorce there wa</w:t>
      </w:r>
      <w:r w:rsidR="00F5187F">
        <w:rPr>
          <w:rFonts w:ascii="Arial" w:hAnsi="Arial" w:cs="Arial"/>
        </w:rPr>
        <w:t>s one study that is reaching the same thing. I</w:t>
      </w:r>
      <w:r>
        <w:rPr>
          <w:rFonts w:ascii="Arial" w:hAnsi="Arial" w:cs="Arial"/>
        </w:rPr>
        <w:t xml:space="preserve">n 2009 Alberto Chong and </w:t>
      </w:r>
      <w:proofErr w:type="spellStart"/>
      <w:r>
        <w:rPr>
          <w:rFonts w:ascii="Arial" w:hAnsi="Arial" w:cs="Arial"/>
        </w:rPr>
        <w:t>Eliana</w:t>
      </w:r>
      <w:proofErr w:type="spellEnd"/>
      <w:r>
        <w:rPr>
          <w:rFonts w:ascii="Arial" w:hAnsi="Arial" w:cs="Arial"/>
        </w:rPr>
        <w:t xml:space="preserve"> Ferrara </w:t>
      </w:r>
      <w:r w:rsidR="007677F0">
        <w:rPr>
          <w:rFonts w:ascii="Arial" w:hAnsi="Arial" w:cs="Arial"/>
        </w:rPr>
        <w:lastRenderedPageBreak/>
        <w:t>analyzed the domestic</w:t>
      </w:r>
      <w:r>
        <w:rPr>
          <w:rFonts w:ascii="Arial" w:hAnsi="Arial" w:cs="Arial"/>
        </w:rPr>
        <w:t xml:space="preserve"> effects of </w:t>
      </w:r>
      <w:r w:rsidR="004E6135">
        <w:rPr>
          <w:rFonts w:ascii="Arial" w:hAnsi="Arial" w:cs="Arial"/>
        </w:rPr>
        <w:t xml:space="preserve">television in Brazil. Called “Television and Divorce: Evidence from </w:t>
      </w:r>
      <w:r w:rsidR="00192EB8">
        <w:rPr>
          <w:rFonts w:ascii="Arial" w:hAnsi="Arial" w:cs="Arial"/>
        </w:rPr>
        <w:t>Brazilian</w:t>
      </w:r>
      <w:r w:rsidR="00533229">
        <w:rPr>
          <w:rFonts w:ascii="Arial" w:hAnsi="Arial" w:cs="Arial"/>
        </w:rPr>
        <w:t xml:space="preserve"> </w:t>
      </w:r>
      <w:proofErr w:type="spellStart"/>
      <w:r w:rsidR="00533229">
        <w:rPr>
          <w:rFonts w:ascii="Arial" w:hAnsi="Arial" w:cs="Arial"/>
        </w:rPr>
        <w:t>Novelas</w:t>
      </w:r>
      <w:proofErr w:type="spellEnd"/>
      <w:r w:rsidR="00533229">
        <w:rPr>
          <w:rFonts w:ascii="Arial" w:hAnsi="Arial" w:cs="Arial"/>
        </w:rPr>
        <w:t>” they explain</w:t>
      </w:r>
      <w:r w:rsidR="004E6135">
        <w:rPr>
          <w:rFonts w:ascii="Arial" w:hAnsi="Arial" w:cs="Arial"/>
        </w:rPr>
        <w:t xml:space="preserve"> that </w:t>
      </w:r>
      <w:r w:rsidR="00192EB8">
        <w:rPr>
          <w:rFonts w:ascii="Arial" w:hAnsi="Arial" w:cs="Arial"/>
        </w:rPr>
        <w:t>separation</w:t>
      </w:r>
      <w:r w:rsidR="004E6135">
        <w:rPr>
          <w:rFonts w:ascii="Arial" w:hAnsi="Arial" w:cs="Arial"/>
        </w:rPr>
        <w:t xml:space="preserve"> and divorce are a natural reflection from the moral values and modern ideas that are broadcasted into society.</w:t>
      </w:r>
    </w:p>
    <w:p w14:paraId="0C9B7CA5" w14:textId="34C67A60" w:rsidR="00783413" w:rsidRDefault="00A7635B" w:rsidP="000E3F0E">
      <w:pPr>
        <w:widowControl w:val="0"/>
        <w:autoSpaceDE w:val="0"/>
        <w:autoSpaceDN w:val="0"/>
        <w:adjustRightInd w:val="0"/>
        <w:spacing w:line="480" w:lineRule="auto"/>
        <w:rPr>
          <w:rFonts w:ascii="Arial" w:hAnsi="Arial" w:cs="Arial"/>
        </w:rPr>
      </w:pPr>
      <w:r>
        <w:rPr>
          <w:rFonts w:ascii="Arial" w:hAnsi="Arial" w:cs="Arial"/>
        </w:rPr>
        <w:tab/>
        <w:t>Brazil started with a divorce rate of 3.30 per 100 marr</w:t>
      </w:r>
      <w:ins w:id="1" w:author="Rey Hernandez" w:date="2015-05-04T16:45:00Z">
        <w:r w:rsidR="00B4615C">
          <w:rPr>
            <w:rFonts w:ascii="Arial" w:hAnsi="Arial" w:cs="Arial"/>
          </w:rPr>
          <w:t>i</w:t>
        </w:r>
      </w:ins>
      <w:r>
        <w:rPr>
          <w:rFonts w:ascii="Arial" w:hAnsi="Arial" w:cs="Arial"/>
        </w:rPr>
        <w:t>ages in</w:t>
      </w:r>
      <w:r w:rsidR="00804948">
        <w:rPr>
          <w:rFonts w:ascii="Arial" w:hAnsi="Arial" w:cs="Arial"/>
        </w:rPr>
        <w:t xml:space="preserve"> 1984 and by the end of 2002 the divorce rate </w:t>
      </w:r>
      <w:r>
        <w:rPr>
          <w:rFonts w:ascii="Arial" w:hAnsi="Arial" w:cs="Arial"/>
        </w:rPr>
        <w:t xml:space="preserve">was up to </w:t>
      </w:r>
      <w:r w:rsidR="00804948">
        <w:rPr>
          <w:rFonts w:ascii="Arial" w:hAnsi="Arial" w:cs="Arial"/>
        </w:rPr>
        <w:t>17.7. The study shows that there could be many reasons for this increase of divorce including the social zeitgeist regarding divorce. Up until 1977 it was illegal to get a divorce</w:t>
      </w:r>
      <w:r w:rsidR="00533229">
        <w:rPr>
          <w:rFonts w:ascii="Arial" w:hAnsi="Arial" w:cs="Arial"/>
        </w:rPr>
        <w:t>,</w:t>
      </w:r>
      <w:r w:rsidR="00804948">
        <w:rPr>
          <w:rFonts w:ascii="Arial" w:hAnsi="Arial" w:cs="Arial"/>
        </w:rPr>
        <w:t xml:space="preserve"> an</w:t>
      </w:r>
      <w:r w:rsidR="00533229">
        <w:rPr>
          <w:rFonts w:ascii="Arial" w:hAnsi="Arial" w:cs="Arial"/>
        </w:rPr>
        <w:t>d Brazilians are still only allowed one divorce</w:t>
      </w:r>
      <w:r w:rsidR="00804948">
        <w:rPr>
          <w:rFonts w:ascii="Arial" w:hAnsi="Arial" w:cs="Arial"/>
        </w:rPr>
        <w:t xml:space="preserve"> in their lifetime. </w:t>
      </w:r>
      <w:proofErr w:type="spellStart"/>
      <w:r w:rsidR="00804948">
        <w:rPr>
          <w:rFonts w:ascii="Arial" w:hAnsi="Arial" w:cs="Arial"/>
        </w:rPr>
        <w:t>Rede</w:t>
      </w:r>
      <w:proofErr w:type="spellEnd"/>
      <w:r w:rsidR="00804948">
        <w:rPr>
          <w:rFonts w:ascii="Arial" w:hAnsi="Arial" w:cs="Arial"/>
        </w:rPr>
        <w:t xml:space="preserve"> </w:t>
      </w:r>
      <w:proofErr w:type="spellStart"/>
      <w:r w:rsidR="00804948">
        <w:rPr>
          <w:rFonts w:ascii="Arial" w:hAnsi="Arial" w:cs="Arial"/>
        </w:rPr>
        <w:t>Globo</w:t>
      </w:r>
      <w:proofErr w:type="spellEnd"/>
      <w:r w:rsidR="00804948">
        <w:rPr>
          <w:rFonts w:ascii="Arial" w:hAnsi="Arial" w:cs="Arial"/>
        </w:rPr>
        <w:t xml:space="preserve"> was introduced in 1965 but the </w:t>
      </w:r>
      <w:r w:rsidR="00192EB8">
        <w:rPr>
          <w:rFonts w:ascii="Arial" w:hAnsi="Arial" w:cs="Arial"/>
        </w:rPr>
        <w:t>dissemination</w:t>
      </w:r>
      <w:r w:rsidR="00804948">
        <w:rPr>
          <w:rFonts w:ascii="Arial" w:hAnsi="Arial" w:cs="Arial"/>
        </w:rPr>
        <w:t xml:space="preserve"> rate was staggered</w:t>
      </w:r>
      <w:r w:rsidR="00783413">
        <w:rPr>
          <w:rFonts w:ascii="Arial" w:hAnsi="Arial" w:cs="Arial"/>
        </w:rPr>
        <w:t>.</w:t>
      </w:r>
      <w:r w:rsidR="00804948">
        <w:rPr>
          <w:rFonts w:ascii="Arial" w:hAnsi="Arial" w:cs="Arial"/>
        </w:rPr>
        <w:t xml:space="preserve"> In 1965 only .1</w:t>
      </w:r>
      <w:r w:rsidR="00B4615C">
        <w:rPr>
          <w:rFonts w:ascii="Arial" w:hAnsi="Arial" w:cs="Arial"/>
        </w:rPr>
        <w:t xml:space="preserve"> percent</w:t>
      </w:r>
      <w:r w:rsidR="00804948">
        <w:rPr>
          <w:rFonts w:ascii="Arial" w:hAnsi="Arial" w:cs="Arial"/>
        </w:rPr>
        <w:t xml:space="preserve"> of the population had access to television signals and it increased to 35</w:t>
      </w:r>
      <w:r w:rsidR="00B4615C">
        <w:rPr>
          <w:rFonts w:ascii="Arial" w:hAnsi="Arial" w:cs="Arial"/>
        </w:rPr>
        <w:t xml:space="preserve"> percent</w:t>
      </w:r>
      <w:r w:rsidR="00804948">
        <w:rPr>
          <w:rFonts w:ascii="Arial" w:hAnsi="Arial" w:cs="Arial"/>
        </w:rPr>
        <w:t xml:space="preserve"> in 1980, 86</w:t>
      </w:r>
      <w:r w:rsidR="00B4615C">
        <w:rPr>
          <w:rFonts w:ascii="Arial" w:hAnsi="Arial" w:cs="Arial"/>
        </w:rPr>
        <w:t xml:space="preserve"> percent</w:t>
      </w:r>
      <w:r w:rsidR="00804948">
        <w:rPr>
          <w:rFonts w:ascii="Arial" w:hAnsi="Arial" w:cs="Arial"/>
        </w:rPr>
        <w:t xml:space="preserve"> in 1986 and 90</w:t>
      </w:r>
      <w:r w:rsidR="00B4615C">
        <w:rPr>
          <w:rFonts w:ascii="Arial" w:hAnsi="Arial" w:cs="Arial"/>
        </w:rPr>
        <w:t xml:space="preserve"> percent</w:t>
      </w:r>
      <w:r w:rsidR="00804948">
        <w:rPr>
          <w:rFonts w:ascii="Arial" w:hAnsi="Arial" w:cs="Arial"/>
        </w:rPr>
        <w:t xml:space="preserve"> in 2000.  </w:t>
      </w:r>
    </w:p>
    <w:p w14:paraId="52A7D205" w14:textId="7F3D62B5" w:rsidR="006467FC" w:rsidRDefault="00783413" w:rsidP="000E3F0E">
      <w:pPr>
        <w:widowControl w:val="0"/>
        <w:autoSpaceDE w:val="0"/>
        <w:autoSpaceDN w:val="0"/>
        <w:adjustRightInd w:val="0"/>
        <w:spacing w:line="480" w:lineRule="auto"/>
        <w:ind w:firstLine="720"/>
        <w:rPr>
          <w:rFonts w:ascii="Arial" w:hAnsi="Arial" w:cs="Arial"/>
        </w:rPr>
      </w:pPr>
      <w:r>
        <w:rPr>
          <w:rFonts w:ascii="Arial" w:hAnsi="Arial" w:cs="Arial"/>
        </w:rPr>
        <w:t xml:space="preserve">They found that while there was an increase in divorce due to television, it has more to do with the content being aired rather than just having access to television in general. This conclusion was derived from the staggered </w:t>
      </w:r>
      <w:r w:rsidR="00192EB8">
        <w:rPr>
          <w:rFonts w:ascii="Arial" w:hAnsi="Arial" w:cs="Arial"/>
        </w:rPr>
        <w:t>distribution</w:t>
      </w:r>
      <w:r>
        <w:rPr>
          <w:rFonts w:ascii="Arial" w:hAnsi="Arial" w:cs="Arial"/>
        </w:rPr>
        <w:t xml:space="preserve"> of </w:t>
      </w:r>
      <w:proofErr w:type="spellStart"/>
      <w:r w:rsidRPr="00783413">
        <w:rPr>
          <w:rFonts w:ascii="Arial" w:hAnsi="Arial" w:cs="Arial"/>
          <w:i/>
        </w:rPr>
        <w:t>Novelas</w:t>
      </w:r>
      <w:proofErr w:type="spellEnd"/>
      <w:r w:rsidR="00804948" w:rsidRPr="00783413">
        <w:rPr>
          <w:rFonts w:ascii="Arial" w:hAnsi="Arial" w:cs="Arial"/>
          <w:i/>
        </w:rPr>
        <w:t xml:space="preserve"> </w:t>
      </w:r>
      <w:r w:rsidR="00533229">
        <w:rPr>
          <w:rFonts w:ascii="Arial" w:hAnsi="Arial" w:cs="Arial"/>
        </w:rPr>
        <w:t xml:space="preserve">or soap operas.  They found distinct increases in divorce rates </w:t>
      </w:r>
      <w:r>
        <w:rPr>
          <w:rFonts w:ascii="Arial" w:hAnsi="Arial" w:cs="Arial"/>
        </w:rPr>
        <w:t xml:space="preserve">between the municipalities that received </w:t>
      </w:r>
      <w:proofErr w:type="spellStart"/>
      <w:r>
        <w:rPr>
          <w:rFonts w:ascii="Arial" w:hAnsi="Arial" w:cs="Arial"/>
        </w:rPr>
        <w:t>Rede</w:t>
      </w:r>
      <w:proofErr w:type="spellEnd"/>
      <w:r>
        <w:rPr>
          <w:rFonts w:ascii="Arial" w:hAnsi="Arial" w:cs="Arial"/>
        </w:rPr>
        <w:t xml:space="preserve"> </w:t>
      </w:r>
      <w:proofErr w:type="spellStart"/>
      <w:r>
        <w:rPr>
          <w:rFonts w:ascii="Arial" w:hAnsi="Arial" w:cs="Arial"/>
        </w:rPr>
        <w:t>Globo</w:t>
      </w:r>
      <w:proofErr w:type="spellEnd"/>
      <w:r w:rsidR="00533229">
        <w:rPr>
          <w:rFonts w:ascii="Arial" w:hAnsi="Arial" w:cs="Arial"/>
        </w:rPr>
        <w:t xml:space="preserve"> (only air </w:t>
      </w:r>
      <w:proofErr w:type="spellStart"/>
      <w:r w:rsidR="00533229" w:rsidRPr="00533229">
        <w:rPr>
          <w:rFonts w:ascii="Arial" w:hAnsi="Arial" w:cs="Arial"/>
          <w:i/>
        </w:rPr>
        <w:t>novelas</w:t>
      </w:r>
      <w:proofErr w:type="spellEnd"/>
      <w:r w:rsidR="00533229">
        <w:rPr>
          <w:rFonts w:ascii="Arial" w:hAnsi="Arial" w:cs="Arial"/>
        </w:rPr>
        <w:t xml:space="preserve">) and those who didn’t, thus finding a causal relationship.  </w:t>
      </w:r>
      <w:r>
        <w:rPr>
          <w:rFonts w:ascii="Arial" w:hAnsi="Arial" w:cs="Arial"/>
        </w:rPr>
        <w:t xml:space="preserve"> </w:t>
      </w:r>
    </w:p>
    <w:p w14:paraId="3677CE01" w14:textId="7100B828" w:rsidR="00533229" w:rsidRDefault="00533229" w:rsidP="000E3F0E">
      <w:pPr>
        <w:spacing w:line="480" w:lineRule="auto"/>
        <w:rPr>
          <w:ins w:id="2" w:author="Rey Hernandez" w:date="2015-05-04T16:46:00Z"/>
          <w:rFonts w:ascii="Arial" w:hAnsi="Arial" w:cs="Arial"/>
        </w:rPr>
      </w:pPr>
      <w:r>
        <w:rPr>
          <w:rFonts w:ascii="Arial" w:hAnsi="Arial" w:cs="Arial"/>
        </w:rPr>
        <w:tab/>
        <w:t>I believe this to be different in the sense that it is more of television in general that cause</w:t>
      </w:r>
      <w:r w:rsidR="00F5187F">
        <w:rPr>
          <w:rFonts w:ascii="Arial" w:hAnsi="Arial" w:cs="Arial"/>
        </w:rPr>
        <w:t>s</w:t>
      </w:r>
      <w:r>
        <w:rPr>
          <w:rFonts w:ascii="Arial" w:hAnsi="Arial" w:cs="Arial"/>
        </w:rPr>
        <w:t xml:space="preserve"> civil changes and not just soap operas. I believe that this could have an effect in both America and in Brazil. The </w:t>
      </w:r>
      <w:r w:rsidR="00821DE6">
        <w:rPr>
          <w:rFonts w:ascii="Arial" w:hAnsi="Arial" w:cs="Arial"/>
        </w:rPr>
        <w:t>culture within each of these countries is</w:t>
      </w:r>
      <w:r>
        <w:rPr>
          <w:rFonts w:ascii="Arial" w:hAnsi="Arial" w:cs="Arial"/>
        </w:rPr>
        <w:t xml:space="preserve"> very </w:t>
      </w:r>
      <w:r w:rsidR="00821DE6">
        <w:rPr>
          <w:rFonts w:ascii="Arial" w:hAnsi="Arial" w:cs="Arial"/>
        </w:rPr>
        <w:t>comparable</w:t>
      </w:r>
      <w:r>
        <w:rPr>
          <w:rFonts w:ascii="Arial" w:hAnsi="Arial" w:cs="Arial"/>
        </w:rPr>
        <w:t xml:space="preserve"> and there are more </w:t>
      </w:r>
      <w:r w:rsidR="00821DE6">
        <w:rPr>
          <w:rFonts w:ascii="Arial" w:hAnsi="Arial" w:cs="Arial"/>
        </w:rPr>
        <w:t>similarities</w:t>
      </w:r>
      <w:r>
        <w:rPr>
          <w:rFonts w:ascii="Arial" w:hAnsi="Arial" w:cs="Arial"/>
        </w:rPr>
        <w:t xml:space="preserve"> within the </w:t>
      </w:r>
      <w:r w:rsidR="00821DE6">
        <w:rPr>
          <w:rFonts w:ascii="Arial" w:hAnsi="Arial" w:cs="Arial"/>
        </w:rPr>
        <w:lastRenderedPageBreak/>
        <w:t xml:space="preserve">populations than there are differences.  Therefore, I believe studies done in each country would be externally valid while compared to similar populations.  </w:t>
      </w:r>
    </w:p>
    <w:p w14:paraId="5DC0A4D8" w14:textId="77777777" w:rsidR="00B4615C" w:rsidRPr="00444CAB" w:rsidRDefault="00B4615C" w:rsidP="000E3F0E">
      <w:pPr>
        <w:spacing w:line="480" w:lineRule="auto"/>
        <w:rPr>
          <w:rFonts w:ascii="Arial" w:hAnsi="Arial" w:cs="Arial"/>
        </w:rPr>
      </w:pPr>
    </w:p>
    <w:p w14:paraId="4555E41C" w14:textId="64C4C492" w:rsidR="001F0390" w:rsidRPr="006467FC" w:rsidRDefault="007E00EA" w:rsidP="000E3F0E">
      <w:pPr>
        <w:spacing w:line="480" w:lineRule="auto"/>
        <w:rPr>
          <w:rFonts w:ascii="Arial" w:hAnsi="Arial" w:cs="Arial"/>
          <w:b/>
        </w:rPr>
      </w:pPr>
      <w:r w:rsidRPr="006467FC">
        <w:rPr>
          <w:rFonts w:ascii="Arial" w:hAnsi="Arial" w:cs="Arial"/>
          <w:b/>
        </w:rPr>
        <w:t>Data:</w:t>
      </w:r>
      <w:r w:rsidR="00B335FD" w:rsidRPr="006467FC">
        <w:rPr>
          <w:rFonts w:ascii="Arial" w:hAnsi="Arial" w:cs="Arial"/>
          <w:b/>
        </w:rPr>
        <w:t xml:space="preserve"> </w:t>
      </w:r>
    </w:p>
    <w:p w14:paraId="440FADDD" w14:textId="45CE7A0B" w:rsidR="00821DE6" w:rsidRDefault="002B739E" w:rsidP="000E3F0E">
      <w:pPr>
        <w:spacing w:line="480" w:lineRule="auto"/>
        <w:rPr>
          <w:rFonts w:ascii="Arial" w:hAnsi="Arial" w:cs="Arial"/>
        </w:rPr>
      </w:pPr>
      <w:r w:rsidRPr="00444CAB">
        <w:rPr>
          <w:rFonts w:ascii="Arial" w:hAnsi="Arial" w:cs="Arial"/>
        </w:rPr>
        <w:tab/>
      </w:r>
      <w:r w:rsidR="001F106F">
        <w:rPr>
          <w:rFonts w:ascii="Arial" w:hAnsi="Arial" w:cs="Arial"/>
        </w:rPr>
        <w:t xml:space="preserve">The data that was used in this research was obtained from many </w:t>
      </w:r>
      <w:r w:rsidR="001C32A4">
        <w:rPr>
          <w:rFonts w:ascii="Arial" w:hAnsi="Arial" w:cs="Arial"/>
        </w:rPr>
        <w:t>reliable</w:t>
      </w:r>
      <w:r w:rsidR="001F106F">
        <w:rPr>
          <w:rFonts w:ascii="Arial" w:hAnsi="Arial" w:cs="Arial"/>
        </w:rPr>
        <w:t xml:space="preserve"> </w:t>
      </w:r>
      <w:r w:rsidR="00F0312B">
        <w:rPr>
          <w:rFonts w:ascii="Arial" w:hAnsi="Arial" w:cs="Arial"/>
        </w:rPr>
        <w:t>sources. T</w:t>
      </w:r>
      <w:r w:rsidR="00821DE6">
        <w:rPr>
          <w:rFonts w:ascii="Arial" w:hAnsi="Arial" w:cs="Arial"/>
        </w:rPr>
        <w:t>he television rates data</w:t>
      </w:r>
      <w:r w:rsidR="00821DE6" w:rsidRPr="00444CAB">
        <w:rPr>
          <w:rFonts w:ascii="Arial" w:hAnsi="Arial" w:cs="Arial"/>
        </w:rPr>
        <w:t xml:space="preserve"> </w:t>
      </w:r>
      <w:r w:rsidR="00821DE6">
        <w:rPr>
          <w:rFonts w:ascii="Arial" w:hAnsi="Arial" w:cs="Arial"/>
        </w:rPr>
        <w:t xml:space="preserve">is from A.C. </w:t>
      </w:r>
      <w:proofErr w:type="spellStart"/>
      <w:r w:rsidR="00821DE6">
        <w:rPr>
          <w:rFonts w:ascii="Arial" w:hAnsi="Arial" w:cs="Arial"/>
        </w:rPr>
        <w:t>Neilsen</w:t>
      </w:r>
      <w:proofErr w:type="spellEnd"/>
      <w:r w:rsidR="00821DE6">
        <w:rPr>
          <w:rFonts w:ascii="Arial" w:hAnsi="Arial" w:cs="Arial"/>
        </w:rPr>
        <w:t>, which is one of the only companies that keep track of television viewership for the U.S</w:t>
      </w:r>
      <w:r w:rsidR="00821DE6" w:rsidRPr="00444CAB">
        <w:rPr>
          <w:rFonts w:ascii="Arial" w:hAnsi="Arial" w:cs="Arial"/>
        </w:rPr>
        <w:t xml:space="preserve">. </w:t>
      </w:r>
      <w:r w:rsidR="00821DE6">
        <w:rPr>
          <w:rFonts w:ascii="Arial" w:hAnsi="Arial" w:cs="Arial"/>
        </w:rPr>
        <w:t>And the data about divorce was procured from the U.S. Department of Health, Education, and Welfare. Therefore the data is the m</w:t>
      </w:r>
      <w:r w:rsidR="00F0312B">
        <w:rPr>
          <w:rFonts w:ascii="Arial" w:hAnsi="Arial" w:cs="Arial"/>
        </w:rPr>
        <w:t xml:space="preserve">ost reliable that is available. For there to be concrete causal evidence for television causing divorce we need to look at the time when there is a staggered introduction so we can keep everything else constant except for the amount of people watching television. Therefore, I had to be strategic as to the dates that were considered for this study for the following reasons.  </w:t>
      </w:r>
    </w:p>
    <w:p w14:paraId="5D6473BB" w14:textId="382B404D" w:rsidR="001F4079" w:rsidRDefault="000F4CAD" w:rsidP="000E3F0E">
      <w:pPr>
        <w:spacing w:line="480" w:lineRule="auto"/>
        <w:ind w:firstLine="720"/>
        <w:rPr>
          <w:rFonts w:ascii="Arial" w:hAnsi="Arial" w:cs="Arial"/>
        </w:rPr>
      </w:pPr>
      <w:r>
        <w:rPr>
          <w:rFonts w:ascii="Arial" w:hAnsi="Arial" w:cs="Arial"/>
        </w:rPr>
        <w:t xml:space="preserve"> Since the late 1960s the amount of television households (houses that own a TV) with respect to total households is at 99</w:t>
      </w:r>
      <w:r w:rsidR="001C32A4">
        <w:rPr>
          <w:rFonts w:ascii="Arial" w:hAnsi="Arial" w:cs="Arial"/>
        </w:rPr>
        <w:t xml:space="preserve"> percent</w:t>
      </w:r>
      <w:r>
        <w:rPr>
          <w:rFonts w:ascii="Arial" w:hAnsi="Arial" w:cs="Arial"/>
        </w:rPr>
        <w:t xml:space="preserve">.  This has not changed and it has been held constant for the past 40 years. Because there is no variation of total households to </w:t>
      </w:r>
      <w:r w:rsidR="00F5187F">
        <w:rPr>
          <w:rFonts w:ascii="Arial" w:hAnsi="Arial" w:cs="Arial"/>
        </w:rPr>
        <w:t xml:space="preserve">the </w:t>
      </w:r>
      <w:r>
        <w:rPr>
          <w:rFonts w:ascii="Arial" w:hAnsi="Arial" w:cs="Arial"/>
        </w:rPr>
        <w:t>amount of television households it doesn’t do us much goo</w:t>
      </w:r>
      <w:r w:rsidR="00821DE6">
        <w:rPr>
          <w:rFonts w:ascii="Arial" w:hAnsi="Arial" w:cs="Arial"/>
        </w:rPr>
        <w:t>d because there is no relative</w:t>
      </w:r>
      <w:r w:rsidR="00F5187F">
        <w:rPr>
          <w:rFonts w:ascii="Arial" w:hAnsi="Arial" w:cs="Arial"/>
        </w:rPr>
        <w:t xml:space="preserve"> change.  T</w:t>
      </w:r>
      <w:r>
        <w:rPr>
          <w:rFonts w:ascii="Arial" w:hAnsi="Arial" w:cs="Arial"/>
        </w:rPr>
        <w:t>here was a time when the household penetration r</w:t>
      </w:r>
      <w:r w:rsidR="00F5187F">
        <w:rPr>
          <w:rFonts w:ascii="Arial" w:hAnsi="Arial" w:cs="Arial"/>
        </w:rPr>
        <w:t>ates varied by</w:t>
      </w:r>
      <w:r w:rsidR="00F0312B">
        <w:rPr>
          <w:rFonts w:ascii="Arial" w:hAnsi="Arial" w:cs="Arial"/>
        </w:rPr>
        <w:t xml:space="preserve"> county. </w:t>
      </w:r>
      <w:r>
        <w:rPr>
          <w:rFonts w:ascii="Arial" w:hAnsi="Arial" w:cs="Arial"/>
        </w:rPr>
        <w:t xml:space="preserve">This time was </w:t>
      </w:r>
      <w:r w:rsidR="00CB3355">
        <w:rPr>
          <w:rFonts w:ascii="Arial" w:hAnsi="Arial" w:cs="Arial"/>
        </w:rPr>
        <w:t>up until 1965,</w:t>
      </w:r>
      <w:r w:rsidR="00F0312B">
        <w:rPr>
          <w:rFonts w:ascii="Arial" w:hAnsi="Arial" w:cs="Arial"/>
        </w:rPr>
        <w:t xml:space="preserve"> and</w:t>
      </w:r>
      <w:r w:rsidR="00CB3355">
        <w:rPr>
          <w:rFonts w:ascii="Arial" w:hAnsi="Arial" w:cs="Arial"/>
        </w:rPr>
        <w:t xml:space="preserve"> f</w:t>
      </w:r>
      <w:r w:rsidR="005E5A2D">
        <w:rPr>
          <w:rFonts w:ascii="Arial" w:hAnsi="Arial" w:cs="Arial"/>
        </w:rPr>
        <w:t>or various reasons</w:t>
      </w:r>
      <w:r w:rsidR="00F5187F">
        <w:rPr>
          <w:rFonts w:ascii="Arial" w:hAnsi="Arial" w:cs="Arial"/>
        </w:rPr>
        <w:t>,</w:t>
      </w:r>
      <w:r w:rsidR="005E5A2D">
        <w:rPr>
          <w:rFonts w:ascii="Arial" w:hAnsi="Arial" w:cs="Arial"/>
        </w:rPr>
        <w:t xml:space="preserve"> metropolitan counties</w:t>
      </w:r>
      <w:r w:rsidR="001F4079" w:rsidRPr="00444CAB">
        <w:rPr>
          <w:rFonts w:ascii="Arial" w:hAnsi="Arial" w:cs="Arial"/>
        </w:rPr>
        <w:t xml:space="preserve"> adopted television </w:t>
      </w:r>
      <w:r w:rsidR="00CB3355">
        <w:rPr>
          <w:rFonts w:ascii="Arial" w:hAnsi="Arial" w:cs="Arial"/>
        </w:rPr>
        <w:t>at different rates than others.</w:t>
      </w:r>
      <w:r w:rsidR="001F4079" w:rsidRPr="00444CAB">
        <w:rPr>
          <w:rFonts w:ascii="Arial" w:hAnsi="Arial" w:cs="Arial"/>
        </w:rPr>
        <w:t xml:space="preserve"> So</w:t>
      </w:r>
      <w:r w:rsidR="00821DE6">
        <w:rPr>
          <w:rFonts w:ascii="Arial" w:hAnsi="Arial" w:cs="Arial"/>
        </w:rPr>
        <w:t>me were much quicker and had 95 percent</w:t>
      </w:r>
      <w:r w:rsidR="001F4079" w:rsidRPr="00444CAB">
        <w:rPr>
          <w:rFonts w:ascii="Arial" w:hAnsi="Arial" w:cs="Arial"/>
        </w:rPr>
        <w:t xml:space="preserve"> </w:t>
      </w:r>
      <w:r w:rsidR="005E5A2D">
        <w:rPr>
          <w:rFonts w:ascii="Arial" w:hAnsi="Arial" w:cs="Arial"/>
        </w:rPr>
        <w:t>of the households owning a TV by 1952</w:t>
      </w:r>
      <w:r w:rsidR="00821DE6">
        <w:rPr>
          <w:rFonts w:ascii="Arial" w:hAnsi="Arial" w:cs="Arial"/>
        </w:rPr>
        <w:t>,</w:t>
      </w:r>
      <w:r w:rsidR="001F4079" w:rsidRPr="00444CAB">
        <w:rPr>
          <w:rFonts w:ascii="Arial" w:hAnsi="Arial" w:cs="Arial"/>
        </w:rPr>
        <w:t xml:space="preserve"> and fo</w:t>
      </w:r>
      <w:r w:rsidR="005E5A2D">
        <w:rPr>
          <w:rFonts w:ascii="Arial" w:hAnsi="Arial" w:cs="Arial"/>
        </w:rPr>
        <w:t>r others it took until the</w:t>
      </w:r>
      <w:r w:rsidR="001F4079" w:rsidRPr="00444CAB">
        <w:rPr>
          <w:rFonts w:ascii="Arial" w:hAnsi="Arial" w:cs="Arial"/>
        </w:rPr>
        <w:t xml:space="preserve"> 19</w:t>
      </w:r>
      <w:r w:rsidR="005E5A2D">
        <w:rPr>
          <w:rFonts w:ascii="Arial" w:hAnsi="Arial" w:cs="Arial"/>
        </w:rPr>
        <w:t>60s.</w:t>
      </w:r>
      <w:r w:rsidR="001F4079" w:rsidRPr="00444CAB">
        <w:rPr>
          <w:rFonts w:ascii="Arial" w:hAnsi="Arial" w:cs="Arial"/>
        </w:rPr>
        <w:t xml:space="preserve"> </w:t>
      </w:r>
      <w:proofErr w:type="gramStart"/>
      <w:r w:rsidR="00CB3355">
        <w:rPr>
          <w:rFonts w:ascii="Arial" w:hAnsi="Arial" w:cs="Arial"/>
        </w:rPr>
        <w:t xml:space="preserve">But </w:t>
      </w:r>
      <w:r w:rsidR="00F5187F">
        <w:rPr>
          <w:rFonts w:ascii="Arial" w:hAnsi="Arial" w:cs="Arial"/>
        </w:rPr>
        <w:t xml:space="preserve"> the</w:t>
      </w:r>
      <w:proofErr w:type="gramEnd"/>
      <w:r w:rsidR="00F5187F">
        <w:rPr>
          <w:rFonts w:ascii="Arial" w:hAnsi="Arial" w:cs="Arial"/>
        </w:rPr>
        <w:t xml:space="preserve"> </w:t>
      </w:r>
      <w:r w:rsidR="00CB3355">
        <w:rPr>
          <w:rFonts w:ascii="Arial" w:hAnsi="Arial" w:cs="Arial"/>
        </w:rPr>
        <w:t xml:space="preserve">difference in </w:t>
      </w:r>
      <w:r w:rsidR="00CB3355">
        <w:rPr>
          <w:rFonts w:ascii="Arial" w:hAnsi="Arial" w:cs="Arial"/>
        </w:rPr>
        <w:lastRenderedPageBreak/>
        <w:t>adoption rates gives us a great organic</w:t>
      </w:r>
      <w:r w:rsidR="001F4079" w:rsidRPr="00444CAB">
        <w:rPr>
          <w:rFonts w:ascii="Arial" w:hAnsi="Arial" w:cs="Arial"/>
        </w:rPr>
        <w:t xml:space="preserve"> </w:t>
      </w:r>
      <w:r w:rsidR="00821DE6">
        <w:rPr>
          <w:rFonts w:ascii="Arial" w:hAnsi="Arial" w:cs="Arial"/>
        </w:rPr>
        <w:t>experiment</w:t>
      </w:r>
      <w:r w:rsidR="00CB3355">
        <w:rPr>
          <w:rFonts w:ascii="Arial" w:hAnsi="Arial" w:cs="Arial"/>
        </w:rPr>
        <w:t xml:space="preserve"> for being able to </w:t>
      </w:r>
      <w:r w:rsidR="001F4079" w:rsidRPr="00444CAB">
        <w:rPr>
          <w:rFonts w:ascii="Arial" w:hAnsi="Arial" w:cs="Arial"/>
        </w:rPr>
        <w:t xml:space="preserve">separate the </w:t>
      </w:r>
      <w:r w:rsidR="00CB3355">
        <w:rPr>
          <w:rFonts w:ascii="Arial" w:hAnsi="Arial" w:cs="Arial"/>
        </w:rPr>
        <w:t xml:space="preserve">causal and theoretical effects of divorce due to television.   </w:t>
      </w:r>
    </w:p>
    <w:p w14:paraId="68A80577" w14:textId="1742E6C9" w:rsidR="00017662" w:rsidRDefault="004211B4" w:rsidP="000E3F0E">
      <w:pPr>
        <w:spacing w:line="480" w:lineRule="auto"/>
        <w:ind w:firstLine="720"/>
        <w:rPr>
          <w:rFonts w:ascii="Arial" w:hAnsi="Arial" w:cs="Arial"/>
        </w:rPr>
      </w:pPr>
      <w:r>
        <w:rPr>
          <w:rFonts w:ascii="Arial" w:hAnsi="Arial" w:cs="Arial"/>
        </w:rPr>
        <w:t>Since the 1940</w:t>
      </w:r>
      <w:r w:rsidR="00CB3355">
        <w:rPr>
          <w:rFonts w:ascii="Arial" w:hAnsi="Arial" w:cs="Arial"/>
        </w:rPr>
        <w:t>s</w:t>
      </w:r>
      <w:r>
        <w:rPr>
          <w:rFonts w:ascii="Arial" w:hAnsi="Arial" w:cs="Arial"/>
        </w:rPr>
        <w:t xml:space="preserve"> there has been a lot </w:t>
      </w:r>
      <w:r w:rsidR="00CB3355">
        <w:rPr>
          <w:rFonts w:ascii="Arial" w:hAnsi="Arial" w:cs="Arial"/>
        </w:rPr>
        <w:t xml:space="preserve">of data for both of these variables that have been collected, but the measurements have not been </w:t>
      </w:r>
      <w:r w:rsidR="00192EB8">
        <w:rPr>
          <w:rFonts w:ascii="Arial" w:hAnsi="Arial" w:cs="Arial"/>
        </w:rPr>
        <w:t>consistent</w:t>
      </w:r>
      <w:r w:rsidR="00CB3355">
        <w:rPr>
          <w:rFonts w:ascii="Arial" w:hAnsi="Arial" w:cs="Arial"/>
        </w:rPr>
        <w:t xml:space="preserve">. </w:t>
      </w:r>
      <w:proofErr w:type="spellStart"/>
      <w:r w:rsidR="00017662">
        <w:rPr>
          <w:rFonts w:ascii="Arial" w:hAnsi="Arial" w:cs="Arial"/>
        </w:rPr>
        <w:t>Neilsen</w:t>
      </w:r>
      <w:proofErr w:type="spellEnd"/>
      <w:r w:rsidR="00017662">
        <w:rPr>
          <w:rFonts w:ascii="Arial" w:hAnsi="Arial" w:cs="Arial"/>
        </w:rPr>
        <w:t xml:space="preserve"> started in</w:t>
      </w:r>
      <w:r w:rsidR="00DE6CA0">
        <w:rPr>
          <w:rFonts w:ascii="Arial" w:hAnsi="Arial" w:cs="Arial"/>
        </w:rPr>
        <w:t xml:space="preserve"> measuring television rates </w:t>
      </w:r>
      <w:r w:rsidR="00017662">
        <w:rPr>
          <w:rFonts w:ascii="Arial" w:hAnsi="Arial" w:cs="Arial"/>
        </w:rPr>
        <w:t xml:space="preserve">in 1950 </w:t>
      </w:r>
      <w:r w:rsidR="00DE6CA0">
        <w:rPr>
          <w:rFonts w:ascii="Arial" w:hAnsi="Arial" w:cs="Arial"/>
        </w:rPr>
        <w:t>by collecting data</w:t>
      </w:r>
      <w:r w:rsidR="00017662">
        <w:rPr>
          <w:rFonts w:ascii="Arial" w:hAnsi="Arial" w:cs="Arial"/>
        </w:rPr>
        <w:t xml:space="preserve"> for only 63 major cities. Not even a year later they raised their total observations to 365 cities.  Then in 1956, they began collecting data for all U.S. counties. This obviously makes the geographical </w:t>
      </w:r>
      <w:r w:rsidR="00192EB8">
        <w:rPr>
          <w:rFonts w:ascii="Arial" w:hAnsi="Arial" w:cs="Arial"/>
        </w:rPr>
        <w:t>measurements</w:t>
      </w:r>
      <w:r w:rsidR="00017662">
        <w:rPr>
          <w:rFonts w:ascii="Arial" w:hAnsi="Arial" w:cs="Arial"/>
        </w:rPr>
        <w:t xml:space="preserve"> inconsistent, and therefore unreliable up until 1956. This dataset did not have every year from 1956-1965 but rather published the television usage rate once every two years until 1958</w:t>
      </w:r>
      <w:r w:rsidR="00F0312B">
        <w:rPr>
          <w:rFonts w:ascii="Arial" w:hAnsi="Arial" w:cs="Arial"/>
        </w:rPr>
        <w:t>,</w:t>
      </w:r>
      <w:r w:rsidR="00017662">
        <w:rPr>
          <w:rFonts w:ascii="Arial" w:hAnsi="Arial" w:cs="Arial"/>
        </w:rPr>
        <w:t xml:space="preserve"> so there are some gaps with the data. But considering this is the only </w:t>
      </w:r>
      <w:r w:rsidR="00F0312B">
        <w:rPr>
          <w:rFonts w:ascii="Arial" w:hAnsi="Arial" w:cs="Arial"/>
        </w:rPr>
        <w:t>offered</w:t>
      </w:r>
      <w:r w:rsidR="00017662">
        <w:rPr>
          <w:rFonts w:ascii="Arial" w:hAnsi="Arial" w:cs="Arial"/>
        </w:rPr>
        <w:t xml:space="preserve"> information about television usage it makes it the most accurate information available.   </w:t>
      </w:r>
    </w:p>
    <w:p w14:paraId="65CB4F3E" w14:textId="03960242" w:rsidR="00B335FD" w:rsidRPr="00444CAB" w:rsidRDefault="00BD2414" w:rsidP="000E3F0E">
      <w:pPr>
        <w:spacing w:line="480" w:lineRule="auto"/>
        <w:ind w:firstLine="720"/>
        <w:rPr>
          <w:rFonts w:ascii="Arial" w:hAnsi="Arial" w:cs="Arial"/>
        </w:rPr>
      </w:pPr>
      <w:r>
        <w:rPr>
          <w:rFonts w:ascii="Arial" w:hAnsi="Arial" w:cs="Arial"/>
        </w:rPr>
        <w:t xml:space="preserve">The U.S. Department of Health, Education, and Welfare </w:t>
      </w:r>
      <w:r w:rsidR="009444DD">
        <w:rPr>
          <w:rFonts w:ascii="Arial" w:hAnsi="Arial" w:cs="Arial"/>
        </w:rPr>
        <w:t xml:space="preserve">started to measure the “Vital Statistics” of the U.S. in 1939. This report includes numbers such as: </w:t>
      </w:r>
      <w:r w:rsidR="00F0312B">
        <w:rPr>
          <w:rFonts w:ascii="Arial" w:hAnsi="Arial" w:cs="Arial"/>
        </w:rPr>
        <w:t xml:space="preserve">the </w:t>
      </w:r>
      <w:r w:rsidR="009444DD">
        <w:rPr>
          <w:rFonts w:ascii="Arial" w:hAnsi="Arial" w:cs="Arial"/>
        </w:rPr>
        <w:t xml:space="preserve">marriage/divorce, </w:t>
      </w:r>
      <w:proofErr w:type="spellStart"/>
      <w:r w:rsidR="009444DD">
        <w:rPr>
          <w:rFonts w:ascii="Arial" w:hAnsi="Arial" w:cs="Arial"/>
        </w:rPr>
        <w:t>natality</w:t>
      </w:r>
      <w:proofErr w:type="spellEnd"/>
      <w:r w:rsidR="009444DD">
        <w:rPr>
          <w:rFonts w:ascii="Arial" w:hAnsi="Arial" w:cs="Arial"/>
        </w:rPr>
        <w:t xml:space="preserve">, mortality, morbidity, fetal and infant mortality and life table data. However they had the same issues as Nielsen as far as keeping the geographic information </w:t>
      </w:r>
      <w:r w:rsidR="00192EB8">
        <w:rPr>
          <w:rFonts w:ascii="Arial" w:hAnsi="Arial" w:cs="Arial"/>
        </w:rPr>
        <w:t>consistent</w:t>
      </w:r>
      <w:r w:rsidR="009444DD">
        <w:rPr>
          <w:rFonts w:ascii="Arial" w:hAnsi="Arial" w:cs="Arial"/>
        </w:rPr>
        <w:t xml:space="preserve">. They were not </w:t>
      </w:r>
      <w:r w:rsidR="00192EB8">
        <w:rPr>
          <w:rFonts w:ascii="Arial" w:hAnsi="Arial" w:cs="Arial"/>
        </w:rPr>
        <w:t>consistent</w:t>
      </w:r>
      <w:r w:rsidR="00F5187F">
        <w:rPr>
          <w:rFonts w:ascii="Arial" w:hAnsi="Arial" w:cs="Arial"/>
        </w:rPr>
        <w:t xml:space="preserve"> until 1950, and then</w:t>
      </w:r>
      <w:r w:rsidR="00F0312B">
        <w:rPr>
          <w:rFonts w:ascii="Arial" w:hAnsi="Arial" w:cs="Arial"/>
        </w:rPr>
        <w:t xml:space="preserve"> they measured </w:t>
      </w:r>
      <w:r w:rsidR="009444DD">
        <w:rPr>
          <w:rFonts w:ascii="Arial" w:hAnsi="Arial" w:cs="Arial"/>
        </w:rPr>
        <w:t>every odd year until 1958</w:t>
      </w:r>
      <w:r w:rsidR="00F5187F">
        <w:rPr>
          <w:rFonts w:ascii="Arial" w:hAnsi="Arial" w:cs="Arial"/>
        </w:rPr>
        <w:t xml:space="preserve"> where</w:t>
      </w:r>
      <w:r w:rsidR="009444DD">
        <w:rPr>
          <w:rFonts w:ascii="Arial" w:hAnsi="Arial" w:cs="Arial"/>
        </w:rPr>
        <w:t xml:space="preserve"> they only received and published information from 36 states</w:t>
      </w:r>
      <w:r w:rsidR="00F0312B">
        <w:rPr>
          <w:rFonts w:ascii="Arial" w:hAnsi="Arial" w:cs="Arial"/>
        </w:rPr>
        <w:t xml:space="preserve">. Plus sometimes </w:t>
      </w:r>
      <w:r w:rsidR="009444DD">
        <w:rPr>
          <w:rFonts w:ascii="Arial" w:hAnsi="Arial" w:cs="Arial"/>
        </w:rPr>
        <w:t xml:space="preserve">their information </w:t>
      </w:r>
      <w:r w:rsidR="00F0312B">
        <w:rPr>
          <w:rFonts w:ascii="Arial" w:hAnsi="Arial" w:cs="Arial"/>
        </w:rPr>
        <w:t xml:space="preserve">was </w:t>
      </w:r>
      <w:r w:rsidR="00192EB8">
        <w:rPr>
          <w:rFonts w:ascii="Arial" w:hAnsi="Arial" w:cs="Arial"/>
        </w:rPr>
        <w:t>laid</w:t>
      </w:r>
      <w:r w:rsidR="009444DD">
        <w:rPr>
          <w:rFonts w:ascii="Arial" w:hAnsi="Arial" w:cs="Arial"/>
        </w:rPr>
        <w:t xml:space="preserve"> out by state and it incl</w:t>
      </w:r>
      <w:r w:rsidR="00F0312B">
        <w:rPr>
          <w:rFonts w:ascii="Arial" w:hAnsi="Arial" w:cs="Arial"/>
        </w:rPr>
        <w:t>uded</w:t>
      </w:r>
      <w:r w:rsidR="009444DD">
        <w:rPr>
          <w:rFonts w:ascii="Arial" w:hAnsi="Arial" w:cs="Arial"/>
        </w:rPr>
        <w:t xml:space="preserve"> more </w:t>
      </w:r>
      <w:r w:rsidR="00192EB8">
        <w:rPr>
          <w:rFonts w:ascii="Arial" w:hAnsi="Arial" w:cs="Arial"/>
        </w:rPr>
        <w:t>nuanced</w:t>
      </w:r>
      <w:r w:rsidR="009444DD">
        <w:rPr>
          <w:rFonts w:ascii="Arial" w:hAnsi="Arial" w:cs="Arial"/>
        </w:rPr>
        <w:t xml:space="preserve"> information about the demographics of the marriages. Certainly this is useful to some but not for </w:t>
      </w:r>
      <w:r w:rsidR="00F0312B">
        <w:rPr>
          <w:rFonts w:ascii="Arial" w:hAnsi="Arial" w:cs="Arial"/>
        </w:rPr>
        <w:t>my purposes</w:t>
      </w:r>
      <w:r w:rsidR="009444DD">
        <w:rPr>
          <w:rFonts w:ascii="Arial" w:hAnsi="Arial" w:cs="Arial"/>
        </w:rPr>
        <w:t xml:space="preserve">. </w:t>
      </w:r>
      <w:r w:rsidR="00F0312B">
        <w:rPr>
          <w:rFonts w:ascii="Arial" w:hAnsi="Arial" w:cs="Arial"/>
        </w:rPr>
        <w:t>So up until 1952 the data is not</w:t>
      </w:r>
      <w:r>
        <w:rPr>
          <w:rFonts w:ascii="Arial" w:hAnsi="Arial" w:cs="Arial"/>
        </w:rPr>
        <w:t xml:space="preserve"> able to be accurately cross-referenced</w:t>
      </w:r>
      <w:r w:rsidR="001F0390">
        <w:rPr>
          <w:rFonts w:ascii="Arial" w:hAnsi="Arial" w:cs="Arial"/>
        </w:rPr>
        <w:t xml:space="preserve"> </w:t>
      </w:r>
      <w:r w:rsidR="001F0390">
        <w:rPr>
          <w:rFonts w:ascii="Arial" w:hAnsi="Arial" w:cs="Arial"/>
        </w:rPr>
        <w:lastRenderedPageBreak/>
        <w:t>and there are only a few years that is transferable</w:t>
      </w:r>
      <w:r>
        <w:rPr>
          <w:rFonts w:ascii="Arial" w:hAnsi="Arial" w:cs="Arial"/>
        </w:rPr>
        <w:t>.  This along with the</w:t>
      </w:r>
      <w:r w:rsidR="00CB3355">
        <w:rPr>
          <w:rFonts w:ascii="Arial" w:hAnsi="Arial" w:cs="Arial"/>
        </w:rPr>
        <w:t xml:space="preserve"> aforementioned reasons the data set used to analyze the rel</w:t>
      </w:r>
      <w:r>
        <w:rPr>
          <w:rFonts w:ascii="Arial" w:hAnsi="Arial" w:cs="Arial"/>
        </w:rPr>
        <w:t>ationships starts</w:t>
      </w:r>
      <w:r w:rsidR="00CB3355">
        <w:rPr>
          <w:rFonts w:ascii="Arial" w:hAnsi="Arial" w:cs="Arial"/>
        </w:rPr>
        <w:t xml:space="preserve"> in 1952 and goes through 1965</w:t>
      </w:r>
      <w:r w:rsidR="001F0390">
        <w:rPr>
          <w:rFonts w:ascii="Arial" w:hAnsi="Arial" w:cs="Arial"/>
        </w:rPr>
        <w:t xml:space="preserve"> skipping a few years in-between</w:t>
      </w:r>
      <w:r w:rsidR="00CB3355">
        <w:rPr>
          <w:rFonts w:ascii="Arial" w:hAnsi="Arial" w:cs="Arial"/>
        </w:rPr>
        <w:t xml:space="preserve">. </w:t>
      </w:r>
      <w:r w:rsidR="002B739E" w:rsidRPr="00444CAB">
        <w:rPr>
          <w:rFonts w:ascii="Arial" w:hAnsi="Arial" w:cs="Arial"/>
        </w:rPr>
        <w:t xml:space="preserve"> </w:t>
      </w:r>
    </w:p>
    <w:p w14:paraId="7B8A982A" w14:textId="5115A143" w:rsidR="00D27172" w:rsidRDefault="00BD2414" w:rsidP="000E3F0E">
      <w:pPr>
        <w:spacing w:line="480" w:lineRule="auto"/>
        <w:rPr>
          <w:rFonts w:ascii="Arial" w:hAnsi="Arial" w:cs="Arial"/>
        </w:rPr>
      </w:pPr>
      <w:r>
        <w:rPr>
          <w:rFonts w:ascii="Arial" w:hAnsi="Arial" w:cs="Arial"/>
        </w:rPr>
        <w:tab/>
        <w:t>Another issue that might be a problem for the accuracy of the data is the U.S. Department of Heal</w:t>
      </w:r>
      <w:r w:rsidR="00DE6CA0">
        <w:rPr>
          <w:rFonts w:ascii="Arial" w:hAnsi="Arial" w:cs="Arial"/>
        </w:rPr>
        <w:t>th, Education, and Welfare does not</w:t>
      </w:r>
      <w:r>
        <w:rPr>
          <w:rFonts w:ascii="Arial" w:hAnsi="Arial" w:cs="Arial"/>
        </w:rPr>
        <w:t xml:space="preserve"> include annulments some years. Although when they do</w:t>
      </w:r>
      <w:r w:rsidR="001F0390">
        <w:rPr>
          <w:rFonts w:ascii="Arial" w:hAnsi="Arial" w:cs="Arial"/>
        </w:rPr>
        <w:t>,</w:t>
      </w:r>
      <w:r>
        <w:rPr>
          <w:rFonts w:ascii="Arial" w:hAnsi="Arial" w:cs="Arial"/>
        </w:rPr>
        <w:t xml:space="preserve"> it only increases the divorce numbers by a small amount</w:t>
      </w:r>
      <w:r w:rsidR="001F0390">
        <w:rPr>
          <w:rFonts w:ascii="Arial" w:hAnsi="Arial" w:cs="Arial"/>
        </w:rPr>
        <w:t>, but nevertheless</w:t>
      </w:r>
      <w:r>
        <w:rPr>
          <w:rFonts w:ascii="Arial" w:hAnsi="Arial" w:cs="Arial"/>
        </w:rPr>
        <w:t xml:space="preserve"> there is still some discrepancy between the numbers and reality.</w:t>
      </w:r>
      <w:r w:rsidR="00D27172">
        <w:rPr>
          <w:rFonts w:ascii="Arial" w:hAnsi="Arial" w:cs="Arial"/>
        </w:rPr>
        <w:t xml:space="preserve"> </w:t>
      </w:r>
      <w:r w:rsidR="00D27172">
        <w:rPr>
          <w:rFonts w:ascii="Arial" w:hAnsi="Arial" w:cs="Arial"/>
        </w:rPr>
        <w:tab/>
      </w:r>
    </w:p>
    <w:p w14:paraId="1572AB6E" w14:textId="17595440" w:rsidR="007E00EA" w:rsidRDefault="00D27172" w:rsidP="000E3F0E">
      <w:pPr>
        <w:spacing w:line="480" w:lineRule="auto"/>
        <w:rPr>
          <w:rFonts w:ascii="Arial" w:hAnsi="Arial" w:cs="Arial"/>
        </w:rPr>
      </w:pPr>
      <w:r>
        <w:rPr>
          <w:rFonts w:ascii="Arial" w:hAnsi="Arial" w:cs="Arial"/>
        </w:rPr>
        <w:tab/>
        <w:t xml:space="preserve">Due to all of these </w:t>
      </w:r>
      <w:r w:rsidR="00D17AA8">
        <w:rPr>
          <w:rFonts w:ascii="Arial" w:hAnsi="Arial" w:cs="Arial"/>
        </w:rPr>
        <w:t>inconsistencies with the datasets that were available, I was only able use the information for the following counties: Los Angeles, San Diego, San Francisco, Denver, New Haven, Des Moines, New Orleans, Baltimore, Kalamazoo, St. Louis, Schenectady, Lancaster, Philadelphia, Providence, Austin, Dallas, Houston, Salt Lake City, Norfolk, and Richmond.</w:t>
      </w:r>
      <w:r w:rsidR="00BD2414">
        <w:rPr>
          <w:rFonts w:ascii="Arial" w:hAnsi="Arial" w:cs="Arial"/>
        </w:rPr>
        <w:t xml:space="preserve">  </w:t>
      </w:r>
      <w:r w:rsidR="00D17AA8">
        <w:rPr>
          <w:rFonts w:ascii="Arial" w:hAnsi="Arial" w:cs="Arial"/>
        </w:rPr>
        <w:t xml:space="preserve">Although the number of total counties is fairly low, they do offer a good representation of America. There are counties in the center of America and on both </w:t>
      </w:r>
      <w:proofErr w:type="gramStart"/>
      <w:r w:rsidR="00D17AA8">
        <w:rPr>
          <w:rFonts w:ascii="Arial" w:hAnsi="Arial" w:cs="Arial"/>
        </w:rPr>
        <w:t>coasts,</w:t>
      </w:r>
      <w:proofErr w:type="gramEnd"/>
      <w:r w:rsidR="00D17AA8">
        <w:rPr>
          <w:rFonts w:ascii="Arial" w:hAnsi="Arial" w:cs="Arial"/>
        </w:rPr>
        <w:t xml:space="preserve"> there are counties that are big medium and small.  </w:t>
      </w:r>
    </w:p>
    <w:p w14:paraId="35885063" w14:textId="77777777" w:rsidR="00147BB9" w:rsidRDefault="00147BB9" w:rsidP="000E3F0E">
      <w:pPr>
        <w:spacing w:line="480" w:lineRule="auto"/>
        <w:rPr>
          <w:rFonts w:ascii="Arial" w:hAnsi="Arial" w:cs="Arial"/>
        </w:rPr>
      </w:pPr>
    </w:p>
    <w:p w14:paraId="0B1CE6AF" w14:textId="6BB5F83E" w:rsidR="001F0390" w:rsidRPr="00A27CDA" w:rsidRDefault="002624FA" w:rsidP="000E3F0E">
      <w:pPr>
        <w:spacing w:line="480" w:lineRule="auto"/>
        <w:rPr>
          <w:rFonts w:ascii="Arial" w:hAnsi="Arial" w:cs="Arial"/>
          <w:b/>
        </w:rPr>
      </w:pPr>
      <w:r>
        <w:rPr>
          <w:rFonts w:ascii="Arial" w:hAnsi="Arial" w:cs="Arial"/>
          <w:b/>
        </w:rPr>
        <w:t>Data and Empirical Approach</w:t>
      </w:r>
      <w:r w:rsidR="007E00EA" w:rsidRPr="00A27CDA">
        <w:rPr>
          <w:rFonts w:ascii="Arial" w:hAnsi="Arial" w:cs="Arial"/>
          <w:b/>
        </w:rPr>
        <w:t>:</w:t>
      </w:r>
      <w:r w:rsidR="00147BB9" w:rsidRPr="00A27CDA">
        <w:rPr>
          <w:rFonts w:ascii="Arial" w:hAnsi="Arial" w:cs="Arial"/>
          <w:b/>
        </w:rPr>
        <w:t xml:space="preserve"> </w:t>
      </w:r>
    </w:p>
    <w:p w14:paraId="6B2768CF" w14:textId="20365965" w:rsidR="007E00EA" w:rsidRDefault="001F0390" w:rsidP="000E3F0E">
      <w:pPr>
        <w:spacing w:line="480" w:lineRule="auto"/>
        <w:rPr>
          <w:rFonts w:ascii="Arial" w:hAnsi="Arial" w:cs="Arial"/>
        </w:rPr>
      </w:pPr>
      <w:r>
        <w:rPr>
          <w:rFonts w:ascii="Arial" w:hAnsi="Arial" w:cs="Arial"/>
        </w:rPr>
        <w:t>In the hypothesis section I postulated</w:t>
      </w:r>
      <w:r w:rsidR="00A27CDA">
        <w:rPr>
          <w:rFonts w:ascii="Arial" w:hAnsi="Arial" w:cs="Arial"/>
        </w:rPr>
        <w:t xml:space="preserve"> that divorce rates </w:t>
      </w:r>
      <w:proofErr w:type="gramStart"/>
      <w:r w:rsidR="00A27CDA">
        <w:rPr>
          <w:rFonts w:ascii="Arial" w:hAnsi="Arial" w:cs="Arial"/>
        </w:rPr>
        <w:t>will</w:t>
      </w:r>
      <w:proofErr w:type="gramEnd"/>
      <w:r w:rsidR="00A27CDA">
        <w:rPr>
          <w:rFonts w:ascii="Arial" w:hAnsi="Arial" w:cs="Arial"/>
        </w:rPr>
        <w:t xml:space="preserve"> increase due </w:t>
      </w:r>
      <w:r>
        <w:rPr>
          <w:rFonts w:ascii="Arial" w:hAnsi="Arial" w:cs="Arial"/>
        </w:rPr>
        <w:t xml:space="preserve">to the higher percentage of people watching television. And since I had the data I also compared television-watching rates to marriage. </w:t>
      </w:r>
      <w:r w:rsidR="00147BB9">
        <w:rPr>
          <w:rFonts w:ascii="Arial" w:hAnsi="Arial" w:cs="Arial"/>
        </w:rPr>
        <w:t xml:space="preserve">To test the relationship </w:t>
      </w:r>
      <w:r w:rsidR="00A821A6">
        <w:rPr>
          <w:rFonts w:ascii="Arial" w:hAnsi="Arial" w:cs="Arial"/>
        </w:rPr>
        <w:t xml:space="preserve">between </w:t>
      </w:r>
      <w:r w:rsidR="00267E1D">
        <w:rPr>
          <w:rFonts w:ascii="Arial" w:hAnsi="Arial" w:cs="Arial"/>
        </w:rPr>
        <w:t xml:space="preserve">television and divorce </w:t>
      </w:r>
      <w:r w:rsidR="0050537B">
        <w:rPr>
          <w:rFonts w:ascii="Arial" w:hAnsi="Arial" w:cs="Arial"/>
        </w:rPr>
        <w:t>I estimate:</w:t>
      </w:r>
    </w:p>
    <w:p w14:paraId="622646C4" w14:textId="77777777" w:rsidR="00267E1D" w:rsidRDefault="00267E1D" w:rsidP="000E3F0E">
      <w:pPr>
        <w:spacing w:line="480" w:lineRule="auto"/>
        <w:rPr>
          <w:rFonts w:ascii="Arial" w:hAnsi="Arial" w:cs="Arial"/>
        </w:rPr>
      </w:pPr>
    </w:p>
    <w:p w14:paraId="6D17558C" w14:textId="6B263652" w:rsidR="0050537B" w:rsidRPr="00444CAB" w:rsidRDefault="00E864EF" w:rsidP="000E3F0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 xml:space="preserve">it </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Television Rate</m:t>
              </m:r>
            </m:e>
            <m:sub>
              <m:r>
                <w:rPr>
                  <w:rFonts w:ascii="Cambria Math" w:hAnsi="Cambria Math" w:cs="Arial"/>
                </w:rPr>
                <m:t>1</m:t>
              </m:r>
            </m:sub>
          </m:sSub>
          <m:r>
            <w:rPr>
              <w:rFonts w:ascii="Cambria Math" w:hAnsi="Cambria Math" w:cs="Arial"/>
            </w:rPr>
            <m:t>+μ</m:t>
          </m:r>
        </m:oMath>
      </m:oMathPara>
    </w:p>
    <w:p w14:paraId="279A7AE3" w14:textId="77777777" w:rsidR="007E00EA" w:rsidRDefault="007E00EA" w:rsidP="000E3F0E">
      <w:pPr>
        <w:spacing w:line="480" w:lineRule="auto"/>
        <w:rPr>
          <w:rFonts w:ascii="Arial" w:hAnsi="Arial" w:cs="Arial"/>
        </w:rPr>
      </w:pPr>
    </w:p>
    <w:p w14:paraId="3BA99444" w14:textId="40F057FE" w:rsidR="00BE2311" w:rsidRDefault="00DE5F1D" w:rsidP="000E3F0E">
      <w:pPr>
        <w:spacing w:line="480" w:lineRule="auto"/>
        <w:rPr>
          <w:rFonts w:ascii="Arial" w:hAnsi="Arial" w:cs="Arial"/>
        </w:rPr>
      </w:pPr>
      <w:r>
        <w:rPr>
          <w:rFonts w:ascii="Arial" w:hAnsi="Arial" w:cs="Arial"/>
        </w:rPr>
        <w:t xml:space="preserve">This is the simple panel data equation. </w:t>
      </w:r>
      <w:r w:rsidR="00921AB9">
        <w:rPr>
          <w:rFonts w:ascii="Arial" w:hAnsi="Arial" w:cs="Arial"/>
        </w:rPr>
        <w:t xml:space="preserve">Where </w:t>
      </w:r>
      <w:r w:rsidR="00817425">
        <w:rPr>
          <w:rFonts w:ascii="Arial" w:hAnsi="Arial" w:cs="Arial"/>
        </w:rPr>
        <w:t>Y is the divorce rate</w:t>
      </w:r>
      <w:r w:rsidR="001F0390">
        <w:rPr>
          <w:rFonts w:ascii="Arial" w:hAnsi="Arial" w:cs="Arial"/>
        </w:rPr>
        <w:t xml:space="preserve"> and</w:t>
      </w:r>
      <w:r w:rsidR="00817425">
        <w:rPr>
          <w:rFonts w:ascii="Arial" w:hAnsi="Arial" w:cs="Arial"/>
        </w:rPr>
        <w:t xml:space="preserve"> </w:t>
      </w:r>
      <w:proofErr w:type="spellStart"/>
      <w:r w:rsidR="00921AB9" w:rsidRPr="00921AB9">
        <w:rPr>
          <w:rFonts w:ascii="Arial" w:hAnsi="Arial" w:cs="Arial"/>
          <w:i/>
        </w:rPr>
        <w:t>i</w:t>
      </w:r>
      <w:proofErr w:type="spellEnd"/>
      <w:r w:rsidR="00921AB9" w:rsidRPr="00921AB9">
        <w:rPr>
          <w:rFonts w:ascii="Arial" w:hAnsi="Arial" w:cs="Arial"/>
          <w:i/>
        </w:rPr>
        <w:t xml:space="preserve"> </w:t>
      </w:r>
      <w:r w:rsidR="00921AB9">
        <w:rPr>
          <w:rFonts w:ascii="Arial" w:hAnsi="Arial" w:cs="Arial"/>
        </w:rPr>
        <w:t xml:space="preserve">refers to </w: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sidR="00F81F35">
        <w:rPr>
          <w:rFonts w:ascii="Arial" w:hAnsi="Arial" w:cs="Arial"/>
        </w:rPr>
        <w:t xml:space="preserve"> entity, and </w:t>
      </w:r>
      <w:r w:rsidR="00F81F35" w:rsidRPr="00F81F35">
        <w:rPr>
          <w:rFonts w:ascii="Arial" w:hAnsi="Arial" w:cs="Arial"/>
          <w:i/>
        </w:rPr>
        <w:t>t</w:t>
      </w:r>
      <w:r w:rsidR="00F81F35">
        <w:rPr>
          <w:rFonts w:ascii="Arial" w:hAnsi="Arial" w:cs="Arial"/>
          <w:i/>
        </w:rPr>
        <w:t xml:space="preserve"> </w:t>
      </w:r>
      <w:r w:rsidR="00F81F35">
        <w:rPr>
          <w:rFonts w:ascii="Arial" w:hAnsi="Arial" w:cs="Arial"/>
        </w:rPr>
        <w:t>refers to the date it was recorded</w:t>
      </w:r>
      <w:r w:rsidR="00F54398" w:rsidRPr="00F54398">
        <w:rPr>
          <w:rFonts w:ascii="Arial" w:hAnsi="Arial" w:cs="Arial"/>
        </w:rPr>
        <w:t xml:space="preserve"> </w:t>
      </w:r>
      <w:r w:rsidR="00F54398">
        <w:rPr>
          <w:rFonts w:ascii="Arial" w:hAnsi="Arial" w:cs="Arial"/>
        </w:rPr>
        <w:t xml:space="preserve">in area </w:t>
      </w:r>
      <w:r w:rsidR="00F54398" w:rsidRPr="00267E1D">
        <w:rPr>
          <w:rFonts w:ascii="Arial" w:hAnsi="Arial" w:cs="Arial"/>
          <w:i/>
        </w:rPr>
        <w:t>j</w:t>
      </w:r>
      <w:r w:rsidR="00F81F35">
        <w:rPr>
          <w:rFonts w:ascii="Arial" w:hAnsi="Arial" w:cs="Arial"/>
        </w:rPr>
        <w:t>.</w:t>
      </w:r>
      <w:r w:rsidR="00683F51">
        <w:rPr>
          <w:rFonts w:ascii="Arial" w:hAnsi="Arial" w:cs="Arial"/>
        </w:rPr>
        <w:t xml:space="preserve"> The divorce rate </w:t>
      </w:r>
      <w:r w:rsidR="00817425">
        <w:rPr>
          <w:rFonts w:ascii="Arial" w:hAnsi="Arial" w:cs="Arial"/>
        </w:rPr>
        <w:t xml:space="preserve">used in this study </w:t>
      </w:r>
      <w:r w:rsidR="00683F51">
        <w:rPr>
          <w:rFonts w:ascii="Arial" w:hAnsi="Arial" w:cs="Arial"/>
        </w:rPr>
        <w:t>is measured by</w:t>
      </w:r>
      <w:r w:rsidR="00F54398">
        <w:rPr>
          <w:rFonts w:ascii="Arial" w:hAnsi="Arial" w:cs="Arial"/>
        </w:rPr>
        <w:t xml:space="preserve"> </w:t>
      </w:r>
      <m:oMath>
        <m:sSub>
          <m:sSubPr>
            <m:ctrlPr>
              <w:rPr>
                <w:rFonts w:ascii="Cambria Math" w:hAnsi="Cambria Math" w:cs="Arial"/>
                <w:i/>
              </w:rPr>
            </m:ctrlPr>
          </m:sSubPr>
          <m:e>
            <m:r>
              <w:rPr>
                <w:rFonts w:ascii="Cambria Math" w:hAnsi="Cambria Math" w:cs="Arial"/>
              </w:rPr>
              <m:t>Divorce</m:t>
            </m:r>
          </m:e>
          <m:sub>
            <m:r>
              <w:rPr>
                <w:rFonts w:ascii="Cambria Math" w:hAnsi="Cambria Math" w:cs="Arial"/>
              </w:rPr>
              <m:t xml:space="preserve">it </m:t>
            </m:r>
          </m:sub>
        </m:sSub>
        <m:r>
          <w:rPr>
            <w:rFonts w:ascii="Cambria Math" w:hAnsi="Cambria Math" w:cs="Arial"/>
          </w:rPr>
          <m:t>=</m:t>
        </m:r>
        <m:f>
          <m:fPr>
            <m:ctrlPr>
              <w:rPr>
                <w:rFonts w:ascii="Cambria Math" w:hAnsi="Cambria Math" w:cs="Arial"/>
                <w:i/>
              </w:rPr>
            </m:ctrlPr>
          </m:fPr>
          <m:num>
            <m:r>
              <w:rPr>
                <w:rFonts w:ascii="Cambria Math" w:hAnsi="Cambria Math" w:cs="Arial"/>
              </w:rPr>
              <m:t>Total Divorces</m:t>
            </m:r>
          </m:num>
          <m:den>
            <m:r>
              <w:rPr>
                <w:rFonts w:ascii="Cambria Math" w:hAnsi="Cambria Math" w:cs="Arial"/>
              </w:rPr>
              <m:t>Total Households</m:t>
            </m:r>
          </m:den>
        </m:f>
      </m:oMath>
      <w:proofErr w:type="gramStart"/>
      <w:r w:rsidR="00F81F35">
        <w:rPr>
          <w:rFonts w:ascii="Arial" w:hAnsi="Arial" w:cs="Arial"/>
        </w:rPr>
        <w:t xml:space="preserve"> </w:t>
      </w:r>
      <w:r w:rsidR="00683F51">
        <w:rPr>
          <w:rFonts w:ascii="Arial" w:hAnsi="Arial" w:cs="Arial"/>
        </w:rPr>
        <w:t>.</w:t>
      </w:r>
      <w:proofErr w:type="gramEnd"/>
      <w:r w:rsidR="00683F51">
        <w:rPr>
          <w:rFonts w:ascii="Arial" w:hAnsi="Arial" w:cs="Arial"/>
        </w:rPr>
        <w:t xml:space="preserve"> </w:t>
      </w:r>
      <w:r w:rsidR="00F81F35">
        <w:rPr>
          <w:rFonts w:ascii="Arial" w:hAnsi="Arial" w:cs="Arial"/>
        </w:rPr>
        <w:t xml:space="preserve"> </w:t>
      </w:r>
      <w:r w:rsidR="00817425">
        <w:rPr>
          <w:rFonts w:ascii="Arial" w:hAnsi="Arial" w:cs="Arial"/>
        </w:rPr>
        <w:t>Although this is not the</w:t>
      </w:r>
      <w:r w:rsidR="00683F51">
        <w:rPr>
          <w:rFonts w:ascii="Arial" w:hAnsi="Arial" w:cs="Arial"/>
        </w:rPr>
        <w:t xml:space="preserve"> traditional divorce rate measurement</w:t>
      </w:r>
      <w:r w:rsidR="00817425">
        <w:rPr>
          <w:rFonts w:ascii="Arial" w:hAnsi="Arial" w:cs="Arial"/>
        </w:rPr>
        <w:t xml:space="preserve">, it is a </w:t>
      </w:r>
      <w:r w:rsidR="00192EB8">
        <w:rPr>
          <w:rFonts w:ascii="Arial" w:hAnsi="Arial" w:cs="Arial"/>
        </w:rPr>
        <w:t>derivative</w:t>
      </w:r>
      <w:r w:rsidR="00683F51">
        <w:rPr>
          <w:rFonts w:ascii="Arial" w:hAnsi="Arial" w:cs="Arial"/>
        </w:rPr>
        <w:t xml:space="preserve"> of </w:t>
      </w:r>
      <w:r w:rsidR="00817425">
        <w:rPr>
          <w:rFonts w:ascii="Arial" w:hAnsi="Arial" w:cs="Arial"/>
        </w:rPr>
        <w:t xml:space="preserve">the one usually </w:t>
      </w:r>
      <w:r w:rsidR="00192EB8">
        <w:rPr>
          <w:rFonts w:ascii="Arial" w:hAnsi="Arial" w:cs="Arial"/>
        </w:rPr>
        <w:t>referenced</w:t>
      </w:r>
      <w:r w:rsidR="001F0390">
        <w:rPr>
          <w:rFonts w:ascii="Arial" w:hAnsi="Arial" w:cs="Arial"/>
        </w:rPr>
        <w:t xml:space="preserve"> (</w:t>
      </w:r>
      <w:r w:rsidR="00817425">
        <w:rPr>
          <w:rFonts w:ascii="Arial" w:hAnsi="Arial" w:cs="Arial"/>
        </w:rPr>
        <w:t xml:space="preserve">which is = </w:t>
      </w:r>
      <m:oMath>
        <m:f>
          <m:fPr>
            <m:ctrlPr>
              <w:rPr>
                <w:rFonts w:ascii="Cambria Math" w:hAnsi="Cambria Math" w:cs="Arial"/>
                <w:i/>
              </w:rPr>
            </m:ctrlPr>
          </m:fPr>
          <m:num>
            <m:r>
              <w:rPr>
                <w:rFonts w:ascii="Cambria Math" w:hAnsi="Cambria Math" w:cs="Arial"/>
              </w:rPr>
              <m:t>Total Divorces</m:t>
            </m:r>
          </m:num>
          <m:den>
            <m:r>
              <w:rPr>
                <w:rFonts w:ascii="Cambria Math" w:hAnsi="Cambria Math" w:cs="Arial"/>
              </w:rPr>
              <m:t>Total Popula</m:t>
            </m:r>
            <m:r>
              <w:rPr>
                <w:rFonts w:ascii="Cambria Math" w:hAnsi="Cambria Math" w:cs="Arial"/>
              </w:rPr>
              <m:t>tion</m:t>
            </m:r>
          </m:den>
        </m:f>
        <w:proofErr w:type="gramStart"/>
        <m:r>
          <w:rPr>
            <w:rFonts w:ascii="Cambria Math" w:hAnsi="Cambria Math" w:cs="Arial"/>
          </w:rPr>
          <m:t xml:space="preserve"> </m:t>
        </m:r>
      </m:oMath>
      <w:r w:rsidR="001F0390">
        <w:rPr>
          <w:rFonts w:ascii="Arial" w:hAnsi="Arial" w:cs="Arial"/>
        </w:rPr>
        <w:t>)</w:t>
      </w:r>
      <w:proofErr w:type="gramEnd"/>
      <w:r w:rsidR="001F0390">
        <w:rPr>
          <w:rFonts w:ascii="Arial" w:hAnsi="Arial" w:cs="Arial"/>
        </w:rPr>
        <w:t>.  I used this one because</w:t>
      </w:r>
      <w:r w:rsidR="00817425">
        <w:rPr>
          <w:rFonts w:ascii="Arial" w:hAnsi="Arial" w:cs="Arial"/>
        </w:rPr>
        <w:t xml:space="preserve"> the geographical variables could be defined differently the</w:t>
      </w:r>
      <w:r>
        <w:rPr>
          <w:rFonts w:ascii="Arial" w:hAnsi="Arial" w:cs="Arial"/>
        </w:rPr>
        <w:t xml:space="preserve"> for the</w:t>
      </w:r>
      <w:r w:rsidR="00817425">
        <w:rPr>
          <w:rFonts w:ascii="Arial" w:hAnsi="Arial" w:cs="Arial"/>
        </w:rPr>
        <w:t xml:space="preserve"> mor</w:t>
      </w:r>
      <w:r w:rsidR="001D2A70">
        <w:rPr>
          <w:rFonts w:ascii="Arial" w:hAnsi="Arial" w:cs="Arial"/>
        </w:rPr>
        <w:t xml:space="preserve">e data </w:t>
      </w:r>
      <w:r w:rsidR="00192EB8">
        <w:rPr>
          <w:rFonts w:ascii="Arial" w:hAnsi="Arial" w:cs="Arial"/>
        </w:rPr>
        <w:t>aggregators</w:t>
      </w:r>
      <w:r w:rsidR="001D2A70">
        <w:rPr>
          <w:rFonts w:ascii="Arial" w:hAnsi="Arial" w:cs="Arial"/>
        </w:rPr>
        <w:t xml:space="preserve">.  The television rate </w:t>
      </w:r>
      <w:r w:rsidR="00817425">
        <w:rPr>
          <w:rFonts w:ascii="Arial" w:hAnsi="Arial" w:cs="Arial"/>
        </w:rPr>
        <w:t xml:space="preserve">is defined </w:t>
      </w:r>
      <w:proofErr w:type="gramStart"/>
      <w:r w:rsidR="00817425">
        <w:rPr>
          <w:rFonts w:ascii="Arial" w:hAnsi="Arial" w:cs="Arial"/>
        </w:rPr>
        <w:t>as</w:t>
      </w:r>
      <w:r w:rsidR="001D2A70">
        <w:rPr>
          <w:rFonts w:ascii="Arial" w:hAnsi="Arial" w:cs="Arial"/>
        </w:rPr>
        <w:t xml:space="preserve"> </w:t>
      </w:r>
      <m:oMath>
        <m:r>
          <w:rPr>
            <w:rFonts w:ascii="Cambria Math" w:hAnsi="Cambria Math" w:cs="Arial"/>
          </w:rPr>
          <m:t xml:space="preserve"> </m:t>
        </m:r>
        <w:proofErr w:type="gramEnd"/>
        <m:f>
          <m:fPr>
            <m:ctrlPr>
              <w:rPr>
                <w:rFonts w:ascii="Cambria Math" w:hAnsi="Cambria Math" w:cs="Arial"/>
                <w:i/>
              </w:rPr>
            </m:ctrlPr>
          </m:fPr>
          <m:num>
            <m:r>
              <w:rPr>
                <w:rFonts w:ascii="Cambria Math" w:hAnsi="Cambria Math" w:cs="Arial"/>
              </w:rPr>
              <m:t>Total Television Households</m:t>
            </m:r>
          </m:num>
          <m:den>
            <m:r>
              <w:rPr>
                <w:rFonts w:ascii="Cambria Math" w:hAnsi="Cambria Math" w:cs="Arial"/>
              </w:rPr>
              <m:t>Total Households</m:t>
            </m:r>
          </m:den>
        </m:f>
      </m:oMath>
      <w:r w:rsidR="001D2A70">
        <w:rPr>
          <w:rFonts w:ascii="Arial" w:hAnsi="Arial" w:cs="Arial"/>
        </w:rPr>
        <w:t xml:space="preserve"> per county.  To account for errors I added </w:t>
      </w:r>
      <m:oMath>
        <m:r>
          <w:rPr>
            <w:rFonts w:ascii="Cambria Math" w:hAnsi="Cambria Math" w:cs="Arial"/>
          </w:rPr>
          <m:t>μ</m:t>
        </m:r>
      </m:oMath>
      <w:r w:rsidR="001D2A70">
        <w:rPr>
          <w:rFonts w:ascii="Arial" w:hAnsi="Arial" w:cs="Arial"/>
        </w:rPr>
        <w:t>.</w:t>
      </w:r>
      <w:r w:rsidR="00BE2311">
        <w:rPr>
          <w:rFonts w:ascii="Arial" w:hAnsi="Arial" w:cs="Arial"/>
        </w:rPr>
        <w:t xml:space="preserve"> </w:t>
      </w:r>
    </w:p>
    <w:p w14:paraId="39D00549" w14:textId="0B6B1239" w:rsidR="001D2A70" w:rsidRDefault="006B5E2C" w:rsidP="000E3F0E">
      <w:pPr>
        <w:spacing w:line="480" w:lineRule="auto"/>
        <w:ind w:firstLine="720"/>
        <w:rPr>
          <w:rFonts w:ascii="Arial" w:hAnsi="Arial" w:cs="Arial"/>
        </w:rPr>
      </w:pPr>
      <w:r>
        <w:rPr>
          <w:rFonts w:ascii="Arial" w:hAnsi="Arial" w:cs="Arial"/>
        </w:rPr>
        <w:t xml:space="preserve">As explained in the data collection section, the dataset is unbalanced and therefore using fixed effects in the OLS regression is essential to keep all the omitted variables constant. This works by treating </w:t>
      </w:r>
      <m:oMath>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oMath>
      <w:proofErr w:type="gramStart"/>
      <w:r>
        <w:rPr>
          <w:rFonts w:ascii="Arial" w:hAnsi="Arial" w:cs="Arial"/>
        </w:rPr>
        <w:t>,…..</w:t>
      </w:r>
      <w:proofErr w:type="gramEnd"/>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n</m:t>
            </m:r>
          </m:sub>
        </m:sSub>
      </m:oMath>
      <w:r>
        <w:rPr>
          <w:rFonts w:ascii="Arial" w:hAnsi="Arial" w:cs="Arial"/>
        </w:rPr>
        <w:t xml:space="preserve"> </w:t>
      </w:r>
      <w:proofErr w:type="gramStart"/>
      <w:r>
        <w:rPr>
          <w:rFonts w:ascii="Arial" w:hAnsi="Arial" w:cs="Arial"/>
        </w:rPr>
        <w:t>as</w:t>
      </w:r>
      <w:proofErr w:type="gramEnd"/>
      <w:r>
        <w:rPr>
          <w:rFonts w:ascii="Arial" w:hAnsi="Arial" w:cs="Arial"/>
        </w:rPr>
        <w:t xml:space="preserve"> unknown intercepts and they are to be to be estimated. And because the </w:t>
      </w:r>
      <m:oMath>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oMath>
      <w:r>
        <w:rPr>
          <w:rFonts w:ascii="Arial" w:hAnsi="Arial" w:cs="Arial"/>
        </w:rPr>
        <w:t xml:space="preserve"> in the following model can be thought of as the effect of being in entity </w:t>
      </w:r>
      <w:proofErr w:type="spellStart"/>
      <w:r w:rsidRPr="00BE2311">
        <w:rPr>
          <w:rFonts w:ascii="Arial" w:hAnsi="Arial" w:cs="Arial"/>
          <w:i/>
        </w:rPr>
        <w:t>i</w:t>
      </w:r>
      <w:proofErr w:type="spellEnd"/>
      <w:r w:rsidRPr="00BE2311">
        <w:rPr>
          <w:rFonts w:ascii="Arial" w:hAnsi="Arial" w:cs="Arial"/>
          <w:i/>
        </w:rPr>
        <w:t xml:space="preserve"> </w:t>
      </w:r>
      <w:r>
        <w:rPr>
          <w:rFonts w:ascii="Arial" w:hAnsi="Arial" w:cs="Arial"/>
        </w:rPr>
        <w:t xml:space="preserve">the terms </w:t>
      </w:r>
      <m:oMath>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oMath>
      <w:proofErr w:type="gramStart"/>
      <w:r>
        <w:rPr>
          <w:rFonts w:ascii="Arial" w:hAnsi="Arial" w:cs="Arial"/>
        </w:rPr>
        <w:t>,…..</w:t>
      </w:r>
      <w:proofErr w:type="gramEnd"/>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n</m:t>
            </m:r>
          </m:sub>
        </m:sSub>
      </m:oMath>
      <w:r>
        <w:rPr>
          <w:rFonts w:ascii="Arial" w:hAnsi="Arial" w:cs="Arial"/>
        </w:rPr>
        <w:t xml:space="preserve"> </w:t>
      </w:r>
      <w:proofErr w:type="gramStart"/>
      <w:r>
        <w:rPr>
          <w:rFonts w:ascii="Arial" w:hAnsi="Arial" w:cs="Arial"/>
        </w:rPr>
        <w:t>it</w:t>
      </w:r>
      <w:proofErr w:type="gramEnd"/>
      <w:r>
        <w:rPr>
          <w:rFonts w:ascii="Arial" w:hAnsi="Arial" w:cs="Arial"/>
        </w:rPr>
        <w:t xml:space="preserve"> is entity fixed effects.  The variation in the entity fiexed effects comes from omitted variables that vary across entities but not over time. The equation is as follows:</w:t>
      </w:r>
    </w:p>
    <w:p w14:paraId="25A6CEB4" w14:textId="77777777" w:rsidR="006B5E2C" w:rsidRPr="00444CAB" w:rsidRDefault="006B5E2C" w:rsidP="000E3F0E">
      <w:pPr>
        <w:spacing w:line="480" w:lineRule="auto"/>
        <w:ind w:firstLine="720"/>
        <w:rPr>
          <w:rFonts w:ascii="Arial" w:hAnsi="Arial" w:cs="Arial"/>
        </w:rPr>
      </w:pPr>
    </w:p>
    <w:p w14:paraId="7C6792D0" w14:textId="26DA773D" w:rsidR="001D2A70" w:rsidRPr="00444CAB" w:rsidRDefault="00E864EF" w:rsidP="000E3F0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 xml:space="preserve">it </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TelevisionRate</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r>
            <w:rPr>
              <w:rFonts w:ascii="Cambria Math" w:hAnsi="Cambria Math" w:cs="Arial"/>
            </w:rPr>
            <m:t>+μ</m:t>
          </m:r>
        </m:oMath>
      </m:oMathPara>
    </w:p>
    <w:p w14:paraId="56D95E78" w14:textId="77777777" w:rsidR="001D2A70" w:rsidRDefault="001D2A70" w:rsidP="000E3F0E">
      <w:pPr>
        <w:spacing w:line="480" w:lineRule="auto"/>
        <w:rPr>
          <w:rFonts w:ascii="Arial" w:hAnsi="Arial" w:cs="Arial"/>
        </w:rPr>
      </w:pPr>
    </w:p>
    <w:p w14:paraId="4750080B" w14:textId="2287F20A" w:rsidR="002624FA" w:rsidRDefault="002624FA" w:rsidP="000E3F0E">
      <w:pPr>
        <w:spacing w:line="480" w:lineRule="auto"/>
        <w:rPr>
          <w:rFonts w:ascii="Arial" w:hAnsi="Arial" w:cs="Arial"/>
        </w:rPr>
      </w:pPr>
      <w:r>
        <w:rPr>
          <w:rFonts w:ascii="Arial" w:hAnsi="Arial" w:cs="Arial"/>
        </w:rPr>
        <w:lastRenderedPageBreak/>
        <w:tab/>
        <w:t xml:space="preserve">All the estimates and variables are the same except for the </w:t>
      </w:r>
      <w:r w:rsidR="00192EB8">
        <w:rPr>
          <w:rFonts w:ascii="Arial" w:hAnsi="Arial" w:cs="Arial"/>
        </w:rPr>
        <w:t>dependent</w:t>
      </w:r>
      <w:r>
        <w:rPr>
          <w:rFonts w:ascii="Arial" w:hAnsi="Arial" w:cs="Arial"/>
        </w:rPr>
        <w:t xml:space="preserve"> variable.  Which in this case is the </w:t>
      </w:r>
      <w:r w:rsidR="00192EB8">
        <w:rPr>
          <w:rFonts w:ascii="Arial" w:hAnsi="Arial" w:cs="Arial"/>
        </w:rPr>
        <w:t>marriage</w:t>
      </w:r>
      <w:r>
        <w:rPr>
          <w:rFonts w:ascii="Arial" w:hAnsi="Arial" w:cs="Arial"/>
        </w:rPr>
        <w:t xml:space="preserve"> rate and it is calculated by </w:t>
      </w:r>
      <m:oMath>
        <m:f>
          <m:fPr>
            <m:ctrlPr>
              <w:rPr>
                <w:rFonts w:ascii="Cambria Math" w:hAnsi="Cambria Math" w:cs="Arial"/>
                <w:i/>
              </w:rPr>
            </m:ctrlPr>
          </m:fPr>
          <m:num>
            <m:r>
              <w:rPr>
                <w:rFonts w:ascii="Cambria Math" w:hAnsi="Cambria Math" w:cs="Arial"/>
              </w:rPr>
              <m:t>Total Marrages</m:t>
            </m:r>
          </m:num>
          <m:den>
            <m:r>
              <w:rPr>
                <w:rFonts w:ascii="Cambria Math" w:hAnsi="Cambria Math" w:cs="Arial"/>
              </w:rPr>
              <m:t>Total Population</m:t>
            </m:r>
          </m:den>
        </m:f>
      </m:oMath>
      <w:proofErr w:type="gramStart"/>
      <w:r>
        <w:rPr>
          <w:rFonts w:ascii="Arial" w:hAnsi="Arial" w:cs="Arial"/>
        </w:rPr>
        <w:t xml:space="preserve"> </w:t>
      </w:r>
      <w:r w:rsidR="00A93543">
        <w:rPr>
          <w:rFonts w:ascii="Arial" w:hAnsi="Arial" w:cs="Arial"/>
        </w:rPr>
        <w:t xml:space="preserve"> </w:t>
      </w:r>
      <w:r>
        <w:rPr>
          <w:rFonts w:ascii="Arial" w:hAnsi="Arial" w:cs="Arial"/>
        </w:rPr>
        <w:t>within</w:t>
      </w:r>
      <w:proofErr w:type="gramEnd"/>
      <w:r>
        <w:rPr>
          <w:rFonts w:ascii="Arial" w:hAnsi="Arial" w:cs="Arial"/>
        </w:rPr>
        <w:t xml:space="preserve"> the county.  </w:t>
      </w:r>
    </w:p>
    <w:p w14:paraId="0B549980" w14:textId="77777777" w:rsidR="006B5E2C" w:rsidRDefault="006B5E2C" w:rsidP="000E3F0E">
      <w:pPr>
        <w:spacing w:line="480" w:lineRule="auto"/>
        <w:ind w:firstLine="720"/>
        <w:rPr>
          <w:rFonts w:ascii="Arial" w:hAnsi="Arial" w:cs="Arial"/>
        </w:rPr>
      </w:pPr>
    </w:p>
    <w:p w14:paraId="28DE8E9A" w14:textId="370E49CB" w:rsidR="00BE2311" w:rsidRDefault="006B5E2C" w:rsidP="000E3F0E">
      <w:pPr>
        <w:spacing w:line="480" w:lineRule="auto"/>
        <w:ind w:firstLine="720"/>
        <w:rPr>
          <w:rFonts w:ascii="Arial" w:hAnsi="Arial" w:cs="Arial"/>
        </w:rPr>
      </w:pPr>
      <w:r>
        <w:rPr>
          <w:rFonts w:ascii="Arial" w:hAnsi="Arial" w:cs="Arial"/>
        </w:rPr>
        <w:t>While I was collecting data for this paper I reco</w:t>
      </w:r>
      <w:r w:rsidR="00E05B6E">
        <w:rPr>
          <w:rFonts w:ascii="Arial" w:hAnsi="Arial" w:cs="Arial"/>
        </w:rPr>
        <w:t>rded additional data that was on</w:t>
      </w:r>
      <w:r>
        <w:rPr>
          <w:rFonts w:ascii="Arial" w:hAnsi="Arial" w:cs="Arial"/>
        </w:rPr>
        <w:t xml:space="preserve"> the same table</w:t>
      </w:r>
      <w:r w:rsidR="00E05B6E">
        <w:rPr>
          <w:rFonts w:ascii="Arial" w:hAnsi="Arial" w:cs="Arial"/>
        </w:rPr>
        <w:t>,</w:t>
      </w:r>
      <w:r>
        <w:rPr>
          <w:rFonts w:ascii="Arial" w:hAnsi="Arial" w:cs="Arial"/>
        </w:rPr>
        <w:t xml:space="preserve"> just incase it would come in handy, and as it turns out it did.  I thought it would be good to do the opposite, so I ran the same models but used marriages as the independent variable. Seeing if there was a change in the amount of marriages due to watching TV.  </w:t>
      </w:r>
    </w:p>
    <w:p w14:paraId="69B85E90" w14:textId="7ADD5BDB" w:rsidR="00F54398" w:rsidRPr="00D17AA8" w:rsidRDefault="00BE2311" w:rsidP="000E3F0E">
      <w:pPr>
        <w:spacing w:line="480" w:lineRule="auto"/>
        <w:ind w:firstLine="720"/>
        <w:rPr>
          <w:rFonts w:ascii="Arial" w:hAnsi="Arial" w:cs="Arial"/>
        </w:rPr>
      </w:pPr>
      <w:r>
        <w:rPr>
          <w:rFonts w:ascii="Arial" w:hAnsi="Arial" w:cs="Arial"/>
        </w:rPr>
        <w:t xml:space="preserve">These aforementioned </w:t>
      </w:r>
      <w:r w:rsidR="00192EB8">
        <w:rPr>
          <w:rFonts w:ascii="Arial" w:hAnsi="Arial" w:cs="Arial"/>
        </w:rPr>
        <w:t>equations</w:t>
      </w:r>
      <w:r>
        <w:rPr>
          <w:rFonts w:ascii="Arial" w:hAnsi="Arial" w:cs="Arial"/>
        </w:rPr>
        <w:t xml:space="preserve"> are</w:t>
      </w:r>
      <w:r w:rsidR="00DE6CA0">
        <w:rPr>
          <w:rFonts w:ascii="Arial" w:hAnsi="Arial" w:cs="Arial"/>
        </w:rPr>
        <w:t xml:space="preserve"> the best regression model</w:t>
      </w:r>
      <w:r>
        <w:rPr>
          <w:rFonts w:ascii="Arial" w:hAnsi="Arial" w:cs="Arial"/>
        </w:rPr>
        <w:t>s</w:t>
      </w:r>
      <w:r w:rsidR="00DE6CA0">
        <w:rPr>
          <w:rFonts w:ascii="Arial" w:hAnsi="Arial" w:cs="Arial"/>
        </w:rPr>
        <w:t xml:space="preserve"> </w:t>
      </w:r>
      <w:r>
        <w:rPr>
          <w:rFonts w:ascii="Arial" w:hAnsi="Arial" w:cs="Arial"/>
        </w:rPr>
        <w:t>for this situation because</w:t>
      </w:r>
      <w:r w:rsidR="00E05B6E">
        <w:rPr>
          <w:rFonts w:ascii="Arial" w:hAnsi="Arial" w:cs="Arial"/>
        </w:rPr>
        <w:t xml:space="preserve"> they use panel data</w:t>
      </w:r>
      <w:r>
        <w:rPr>
          <w:rFonts w:ascii="Arial" w:hAnsi="Arial" w:cs="Arial"/>
        </w:rPr>
        <w:t xml:space="preserve"> </w:t>
      </w:r>
      <w:r w:rsidR="00E05B6E">
        <w:rPr>
          <w:rFonts w:ascii="Arial" w:hAnsi="Arial" w:cs="Arial"/>
        </w:rPr>
        <w:t>and my</w:t>
      </w:r>
      <w:r>
        <w:rPr>
          <w:rFonts w:ascii="Arial" w:hAnsi="Arial" w:cs="Arial"/>
        </w:rPr>
        <w:t xml:space="preserve"> data</w:t>
      </w:r>
      <w:r w:rsidR="00E05B6E">
        <w:rPr>
          <w:rFonts w:ascii="Arial" w:hAnsi="Arial" w:cs="Arial"/>
        </w:rPr>
        <w:t>set</w:t>
      </w:r>
      <w:r>
        <w:rPr>
          <w:rFonts w:ascii="Arial" w:hAnsi="Arial" w:cs="Arial"/>
        </w:rPr>
        <w:t xml:space="preserve"> is for multiple entities and each entity is observed in more than one time period.</w:t>
      </w:r>
      <w:r w:rsidR="00E05B6E">
        <w:rPr>
          <w:rFonts w:ascii="Arial" w:hAnsi="Arial" w:cs="Arial"/>
        </w:rPr>
        <w:t xml:space="preserve"> B</w:t>
      </w:r>
      <w:r w:rsidR="00F54398">
        <w:rPr>
          <w:rFonts w:ascii="Arial" w:hAnsi="Arial" w:cs="Arial"/>
        </w:rPr>
        <w:t xml:space="preserve">oth </w:t>
      </w:r>
      <w:r w:rsidR="00192EB8">
        <w:rPr>
          <w:rFonts w:ascii="Arial" w:hAnsi="Arial" w:cs="Arial"/>
        </w:rPr>
        <w:t>equations</w:t>
      </w:r>
      <w:r w:rsidR="00F54398">
        <w:rPr>
          <w:rFonts w:ascii="Arial" w:hAnsi="Arial" w:cs="Arial"/>
        </w:rPr>
        <w:t xml:space="preserve"> were used for both marriage and divorce rates. </w:t>
      </w:r>
    </w:p>
    <w:p w14:paraId="6110AE60" w14:textId="77777777" w:rsidR="00F54398" w:rsidRDefault="00F54398" w:rsidP="00F54398">
      <w:pPr>
        <w:rPr>
          <w:rFonts w:ascii="Arial" w:hAnsi="Arial" w:cs="Arial"/>
          <w:b/>
        </w:rPr>
      </w:pPr>
    </w:p>
    <w:p w14:paraId="57FE8093" w14:textId="77777777" w:rsidR="00F54398" w:rsidRDefault="00F54398" w:rsidP="00F54398">
      <w:pPr>
        <w:rPr>
          <w:rFonts w:ascii="Arial" w:hAnsi="Arial" w:cs="Arial"/>
          <w:b/>
        </w:rPr>
      </w:pPr>
    </w:p>
    <w:p w14:paraId="6CB9CC56" w14:textId="1AA54723" w:rsidR="00F54398" w:rsidRDefault="00F54398" w:rsidP="00F54398">
      <w:pPr>
        <w:rPr>
          <w:rFonts w:ascii="Arial" w:hAnsi="Arial" w:cs="Arial"/>
          <w:b/>
        </w:rPr>
      </w:pPr>
      <w:r>
        <w:rPr>
          <w:rFonts w:ascii="Arial" w:hAnsi="Arial" w:cs="Arial"/>
          <w:b/>
        </w:rPr>
        <w:t xml:space="preserve">Results and </w:t>
      </w:r>
      <w:r w:rsidRPr="00F54398">
        <w:rPr>
          <w:rFonts w:ascii="Arial" w:hAnsi="Arial" w:cs="Arial"/>
          <w:b/>
        </w:rPr>
        <w:t>Findings:</w:t>
      </w:r>
    </w:p>
    <w:p w14:paraId="06FF9DD2" w14:textId="77777777" w:rsidR="00F54398" w:rsidRDefault="00F54398" w:rsidP="00F54398">
      <w:pPr>
        <w:rPr>
          <w:rFonts w:ascii="Arial" w:hAnsi="Arial" w:cs="Arial"/>
        </w:rPr>
      </w:pPr>
    </w:p>
    <w:tbl>
      <w:tblPr>
        <w:tblW w:w="9030" w:type="dxa"/>
        <w:tblInd w:w="93" w:type="dxa"/>
        <w:tblLook w:val="04A0" w:firstRow="1" w:lastRow="0" w:firstColumn="1" w:lastColumn="0" w:noHBand="0" w:noVBand="1"/>
      </w:tblPr>
      <w:tblGrid>
        <w:gridCol w:w="2058"/>
        <w:gridCol w:w="1743"/>
        <w:gridCol w:w="1743"/>
        <w:gridCol w:w="1743"/>
        <w:gridCol w:w="1743"/>
      </w:tblGrid>
      <w:tr w:rsidR="0081031C" w:rsidRPr="00F54398" w14:paraId="2273DD12" w14:textId="77777777" w:rsidTr="0081031C">
        <w:trPr>
          <w:trHeight w:val="391"/>
        </w:trPr>
        <w:tc>
          <w:tcPr>
            <w:tcW w:w="2058" w:type="dxa"/>
            <w:tcBorders>
              <w:top w:val="nil"/>
              <w:left w:val="nil"/>
              <w:bottom w:val="nil"/>
              <w:right w:val="nil"/>
            </w:tcBorders>
            <w:shd w:val="clear" w:color="auto" w:fill="auto"/>
            <w:noWrap/>
            <w:vAlign w:val="bottom"/>
            <w:hideMark/>
          </w:tcPr>
          <w:p w14:paraId="7C780349"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2322F67E"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(1)</w:t>
            </w:r>
          </w:p>
        </w:tc>
        <w:tc>
          <w:tcPr>
            <w:tcW w:w="1743" w:type="dxa"/>
            <w:tcBorders>
              <w:top w:val="nil"/>
              <w:left w:val="nil"/>
              <w:bottom w:val="nil"/>
              <w:right w:val="nil"/>
            </w:tcBorders>
            <w:shd w:val="clear" w:color="auto" w:fill="auto"/>
            <w:noWrap/>
            <w:vAlign w:val="bottom"/>
            <w:hideMark/>
          </w:tcPr>
          <w:p w14:paraId="0F56F3B4"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(2)</w:t>
            </w:r>
          </w:p>
        </w:tc>
        <w:tc>
          <w:tcPr>
            <w:tcW w:w="1743" w:type="dxa"/>
            <w:tcBorders>
              <w:top w:val="nil"/>
              <w:left w:val="nil"/>
              <w:bottom w:val="nil"/>
              <w:right w:val="nil"/>
            </w:tcBorders>
            <w:shd w:val="clear" w:color="auto" w:fill="auto"/>
            <w:noWrap/>
            <w:vAlign w:val="bottom"/>
            <w:hideMark/>
          </w:tcPr>
          <w:p w14:paraId="15CFEF26"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(3)</w:t>
            </w:r>
          </w:p>
        </w:tc>
        <w:tc>
          <w:tcPr>
            <w:tcW w:w="1743" w:type="dxa"/>
            <w:tcBorders>
              <w:top w:val="nil"/>
              <w:left w:val="nil"/>
              <w:bottom w:val="nil"/>
              <w:right w:val="nil"/>
            </w:tcBorders>
            <w:shd w:val="clear" w:color="auto" w:fill="auto"/>
            <w:noWrap/>
            <w:vAlign w:val="bottom"/>
            <w:hideMark/>
          </w:tcPr>
          <w:p w14:paraId="65164577"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(4)</w:t>
            </w:r>
          </w:p>
        </w:tc>
      </w:tr>
      <w:tr w:rsidR="0081031C" w:rsidRPr="00F54398" w14:paraId="1380EF33" w14:textId="77777777" w:rsidTr="0081031C">
        <w:trPr>
          <w:trHeight w:val="391"/>
        </w:trPr>
        <w:tc>
          <w:tcPr>
            <w:tcW w:w="2058" w:type="dxa"/>
            <w:tcBorders>
              <w:top w:val="nil"/>
              <w:left w:val="nil"/>
              <w:bottom w:val="nil"/>
              <w:right w:val="nil"/>
            </w:tcBorders>
            <w:shd w:val="clear" w:color="auto" w:fill="auto"/>
            <w:noWrap/>
            <w:vAlign w:val="bottom"/>
            <w:hideMark/>
          </w:tcPr>
          <w:p w14:paraId="51F4B229"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VARIABLES</w:t>
            </w:r>
          </w:p>
        </w:tc>
        <w:tc>
          <w:tcPr>
            <w:tcW w:w="3486" w:type="dxa"/>
            <w:gridSpan w:val="2"/>
            <w:tcBorders>
              <w:top w:val="nil"/>
              <w:left w:val="nil"/>
              <w:bottom w:val="nil"/>
              <w:right w:val="nil"/>
            </w:tcBorders>
            <w:shd w:val="clear" w:color="auto" w:fill="auto"/>
            <w:noWrap/>
            <w:vAlign w:val="bottom"/>
            <w:hideMark/>
          </w:tcPr>
          <w:p w14:paraId="3363B8B2" w14:textId="63F1F598" w:rsidR="00F54398" w:rsidRPr="00F54398" w:rsidRDefault="00D27172" w:rsidP="00F54398">
            <w:pPr>
              <w:jc w:val="center"/>
              <w:rPr>
                <w:rFonts w:ascii="Calibri" w:eastAsia="Times New Roman" w:hAnsi="Calibri" w:cs="Times New Roman"/>
                <w:color w:val="000000"/>
              </w:rPr>
            </w:pPr>
            <w:r>
              <w:rPr>
                <w:rFonts w:ascii="Calibri" w:eastAsia="Times New Roman" w:hAnsi="Calibri" w:cs="Times New Roman"/>
                <w:color w:val="000000"/>
              </w:rPr>
              <w:t>Divorce R</w:t>
            </w:r>
            <w:r w:rsidR="00F54398" w:rsidRPr="00F54398">
              <w:rPr>
                <w:rFonts w:ascii="Calibri" w:eastAsia="Times New Roman" w:hAnsi="Calibri" w:cs="Times New Roman"/>
                <w:color w:val="000000"/>
              </w:rPr>
              <w:t>ate</w:t>
            </w:r>
          </w:p>
        </w:tc>
        <w:tc>
          <w:tcPr>
            <w:tcW w:w="3486" w:type="dxa"/>
            <w:gridSpan w:val="2"/>
            <w:tcBorders>
              <w:top w:val="nil"/>
              <w:left w:val="nil"/>
              <w:bottom w:val="nil"/>
              <w:right w:val="nil"/>
            </w:tcBorders>
            <w:shd w:val="clear" w:color="auto" w:fill="auto"/>
            <w:noWrap/>
            <w:vAlign w:val="bottom"/>
            <w:hideMark/>
          </w:tcPr>
          <w:p w14:paraId="13B14A6D" w14:textId="2F3CDB09" w:rsidR="00F54398" w:rsidRPr="00F54398" w:rsidRDefault="00D27172" w:rsidP="00D27172">
            <w:pPr>
              <w:jc w:val="center"/>
              <w:rPr>
                <w:rFonts w:ascii="Calibri" w:eastAsia="Times New Roman" w:hAnsi="Calibri" w:cs="Times New Roman"/>
                <w:color w:val="000000"/>
              </w:rPr>
            </w:pPr>
            <w:r>
              <w:rPr>
                <w:rFonts w:ascii="Calibri" w:eastAsia="Times New Roman" w:hAnsi="Calibri" w:cs="Times New Roman"/>
                <w:color w:val="000000"/>
              </w:rPr>
              <w:t>Marriage Rate</w:t>
            </w:r>
          </w:p>
        </w:tc>
      </w:tr>
      <w:tr w:rsidR="0081031C" w:rsidRPr="00F54398" w14:paraId="08BDB59A" w14:textId="77777777" w:rsidTr="0081031C">
        <w:trPr>
          <w:trHeight w:val="391"/>
        </w:trPr>
        <w:tc>
          <w:tcPr>
            <w:tcW w:w="2058" w:type="dxa"/>
            <w:tcBorders>
              <w:top w:val="nil"/>
              <w:left w:val="nil"/>
              <w:bottom w:val="nil"/>
              <w:right w:val="nil"/>
            </w:tcBorders>
            <w:shd w:val="clear" w:color="auto" w:fill="auto"/>
            <w:noWrap/>
            <w:vAlign w:val="bottom"/>
            <w:hideMark/>
          </w:tcPr>
          <w:p w14:paraId="54652276"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46E7E5C7" w14:textId="77777777" w:rsidR="00F54398" w:rsidRPr="00F54398" w:rsidRDefault="00F54398" w:rsidP="00F54398">
            <w:pPr>
              <w:jc w:val="cente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4966E620" w14:textId="77777777" w:rsidR="00F54398" w:rsidRPr="00F54398" w:rsidRDefault="00F54398" w:rsidP="00F54398">
            <w:pPr>
              <w:jc w:val="cente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0B972382" w14:textId="77777777" w:rsidR="00F54398" w:rsidRPr="00F54398" w:rsidRDefault="00F54398" w:rsidP="00F54398">
            <w:pPr>
              <w:jc w:val="cente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4039E973" w14:textId="77777777" w:rsidR="00F54398" w:rsidRPr="00F54398" w:rsidRDefault="00F54398" w:rsidP="00F54398">
            <w:pPr>
              <w:jc w:val="center"/>
              <w:rPr>
                <w:rFonts w:ascii="Calibri" w:eastAsia="Times New Roman" w:hAnsi="Calibri" w:cs="Times New Roman"/>
                <w:color w:val="000000"/>
              </w:rPr>
            </w:pPr>
          </w:p>
        </w:tc>
      </w:tr>
      <w:tr w:rsidR="0081031C" w:rsidRPr="00F54398" w14:paraId="5A3AF7BB" w14:textId="77777777" w:rsidTr="0081031C">
        <w:trPr>
          <w:trHeight w:val="391"/>
        </w:trPr>
        <w:tc>
          <w:tcPr>
            <w:tcW w:w="2058" w:type="dxa"/>
            <w:tcBorders>
              <w:top w:val="nil"/>
              <w:left w:val="nil"/>
              <w:bottom w:val="nil"/>
              <w:right w:val="nil"/>
            </w:tcBorders>
            <w:shd w:val="clear" w:color="auto" w:fill="auto"/>
            <w:noWrap/>
            <w:vAlign w:val="bottom"/>
            <w:hideMark/>
          </w:tcPr>
          <w:p w14:paraId="70EC79BC" w14:textId="637CA79D" w:rsidR="00F54398" w:rsidRPr="00F54398" w:rsidRDefault="0081031C" w:rsidP="00F54398">
            <w:pPr>
              <w:rPr>
                <w:rFonts w:ascii="Calibri" w:eastAsia="Times New Roman" w:hAnsi="Calibri" w:cs="Times New Roman"/>
                <w:color w:val="000000"/>
              </w:rPr>
            </w:pPr>
            <w:r>
              <w:rPr>
                <w:rFonts w:ascii="Calibri" w:eastAsia="Times New Roman" w:hAnsi="Calibri" w:cs="Times New Roman"/>
                <w:color w:val="000000"/>
              </w:rPr>
              <w:t xml:space="preserve">% </w:t>
            </w:r>
            <w:proofErr w:type="gramStart"/>
            <w:r>
              <w:rPr>
                <w:rFonts w:ascii="Calibri" w:eastAsia="Times New Roman" w:hAnsi="Calibri" w:cs="Times New Roman"/>
                <w:color w:val="000000"/>
              </w:rPr>
              <w:t>of</w:t>
            </w:r>
            <w:proofErr w:type="gramEnd"/>
            <w:r>
              <w:rPr>
                <w:rFonts w:ascii="Calibri" w:eastAsia="Times New Roman" w:hAnsi="Calibri" w:cs="Times New Roman"/>
                <w:color w:val="000000"/>
              </w:rPr>
              <w:t xml:space="preserve"> TV Households</w:t>
            </w:r>
          </w:p>
        </w:tc>
        <w:tc>
          <w:tcPr>
            <w:tcW w:w="1743" w:type="dxa"/>
            <w:tcBorders>
              <w:top w:val="nil"/>
              <w:left w:val="nil"/>
              <w:bottom w:val="nil"/>
              <w:right w:val="nil"/>
            </w:tcBorders>
            <w:shd w:val="clear" w:color="auto" w:fill="auto"/>
            <w:noWrap/>
            <w:vAlign w:val="bottom"/>
            <w:hideMark/>
          </w:tcPr>
          <w:p w14:paraId="3B070241"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0.00439</w:t>
            </w:r>
          </w:p>
        </w:tc>
        <w:tc>
          <w:tcPr>
            <w:tcW w:w="1743" w:type="dxa"/>
            <w:tcBorders>
              <w:top w:val="nil"/>
              <w:left w:val="nil"/>
              <w:bottom w:val="nil"/>
              <w:right w:val="nil"/>
            </w:tcBorders>
            <w:shd w:val="clear" w:color="auto" w:fill="auto"/>
            <w:noWrap/>
            <w:vAlign w:val="bottom"/>
            <w:hideMark/>
          </w:tcPr>
          <w:p w14:paraId="16EE5341"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0.0012</w:t>
            </w:r>
          </w:p>
        </w:tc>
        <w:tc>
          <w:tcPr>
            <w:tcW w:w="1743" w:type="dxa"/>
            <w:tcBorders>
              <w:top w:val="nil"/>
              <w:left w:val="nil"/>
              <w:bottom w:val="nil"/>
              <w:right w:val="nil"/>
            </w:tcBorders>
            <w:shd w:val="clear" w:color="auto" w:fill="auto"/>
            <w:noWrap/>
            <w:vAlign w:val="bottom"/>
            <w:hideMark/>
          </w:tcPr>
          <w:p w14:paraId="4FFC9DB5"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0.0265</w:t>
            </w:r>
          </w:p>
        </w:tc>
        <w:tc>
          <w:tcPr>
            <w:tcW w:w="1743" w:type="dxa"/>
            <w:tcBorders>
              <w:top w:val="nil"/>
              <w:left w:val="nil"/>
              <w:bottom w:val="nil"/>
              <w:right w:val="nil"/>
            </w:tcBorders>
            <w:shd w:val="clear" w:color="auto" w:fill="auto"/>
            <w:noWrap/>
            <w:vAlign w:val="bottom"/>
            <w:hideMark/>
          </w:tcPr>
          <w:p w14:paraId="293B1254"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-0.0352</w:t>
            </w:r>
          </w:p>
        </w:tc>
      </w:tr>
      <w:tr w:rsidR="0081031C" w:rsidRPr="00F54398" w14:paraId="287025BA" w14:textId="77777777" w:rsidTr="0081031C">
        <w:trPr>
          <w:trHeight w:val="391"/>
        </w:trPr>
        <w:tc>
          <w:tcPr>
            <w:tcW w:w="2058" w:type="dxa"/>
            <w:tcBorders>
              <w:top w:val="nil"/>
              <w:left w:val="nil"/>
              <w:bottom w:val="nil"/>
              <w:right w:val="nil"/>
            </w:tcBorders>
            <w:shd w:val="clear" w:color="auto" w:fill="auto"/>
            <w:noWrap/>
            <w:vAlign w:val="bottom"/>
            <w:hideMark/>
          </w:tcPr>
          <w:p w14:paraId="233EAB42"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363CD327"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(0.01)</w:t>
            </w:r>
          </w:p>
        </w:tc>
        <w:tc>
          <w:tcPr>
            <w:tcW w:w="1743" w:type="dxa"/>
            <w:tcBorders>
              <w:top w:val="nil"/>
              <w:left w:val="nil"/>
              <w:bottom w:val="nil"/>
              <w:right w:val="nil"/>
            </w:tcBorders>
            <w:shd w:val="clear" w:color="auto" w:fill="auto"/>
            <w:noWrap/>
            <w:vAlign w:val="bottom"/>
            <w:hideMark/>
          </w:tcPr>
          <w:p w14:paraId="567D4048"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(0.01)</w:t>
            </w:r>
          </w:p>
        </w:tc>
        <w:tc>
          <w:tcPr>
            <w:tcW w:w="1743" w:type="dxa"/>
            <w:tcBorders>
              <w:top w:val="nil"/>
              <w:left w:val="nil"/>
              <w:bottom w:val="nil"/>
              <w:right w:val="nil"/>
            </w:tcBorders>
            <w:shd w:val="clear" w:color="auto" w:fill="auto"/>
            <w:noWrap/>
            <w:vAlign w:val="bottom"/>
            <w:hideMark/>
          </w:tcPr>
          <w:p w14:paraId="1E17DE14"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(0.02)</w:t>
            </w:r>
          </w:p>
        </w:tc>
        <w:tc>
          <w:tcPr>
            <w:tcW w:w="1743" w:type="dxa"/>
            <w:tcBorders>
              <w:top w:val="nil"/>
              <w:left w:val="nil"/>
              <w:bottom w:val="nil"/>
              <w:right w:val="nil"/>
            </w:tcBorders>
            <w:shd w:val="clear" w:color="auto" w:fill="auto"/>
            <w:noWrap/>
            <w:vAlign w:val="bottom"/>
            <w:hideMark/>
          </w:tcPr>
          <w:p w14:paraId="14AF6987"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(0.04)</w:t>
            </w:r>
          </w:p>
        </w:tc>
      </w:tr>
      <w:tr w:rsidR="0081031C" w:rsidRPr="00F54398" w14:paraId="236C65C5" w14:textId="77777777" w:rsidTr="0081031C">
        <w:trPr>
          <w:trHeight w:val="391"/>
        </w:trPr>
        <w:tc>
          <w:tcPr>
            <w:tcW w:w="2058" w:type="dxa"/>
            <w:tcBorders>
              <w:top w:val="nil"/>
              <w:left w:val="nil"/>
              <w:bottom w:val="nil"/>
              <w:right w:val="nil"/>
            </w:tcBorders>
            <w:shd w:val="clear" w:color="auto" w:fill="auto"/>
            <w:noWrap/>
            <w:vAlign w:val="bottom"/>
            <w:hideMark/>
          </w:tcPr>
          <w:p w14:paraId="7164278F"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State F.E.</w:t>
            </w:r>
          </w:p>
        </w:tc>
        <w:tc>
          <w:tcPr>
            <w:tcW w:w="1743" w:type="dxa"/>
            <w:tcBorders>
              <w:top w:val="nil"/>
              <w:left w:val="nil"/>
              <w:bottom w:val="nil"/>
              <w:right w:val="nil"/>
            </w:tcBorders>
            <w:shd w:val="clear" w:color="auto" w:fill="auto"/>
            <w:noWrap/>
            <w:vAlign w:val="bottom"/>
            <w:hideMark/>
          </w:tcPr>
          <w:p w14:paraId="2A4E94BB"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no</w:t>
            </w:r>
            <w:proofErr w:type="gramEnd"/>
          </w:p>
        </w:tc>
        <w:tc>
          <w:tcPr>
            <w:tcW w:w="1743" w:type="dxa"/>
            <w:tcBorders>
              <w:top w:val="nil"/>
              <w:left w:val="nil"/>
              <w:bottom w:val="nil"/>
              <w:right w:val="nil"/>
            </w:tcBorders>
            <w:shd w:val="clear" w:color="auto" w:fill="auto"/>
            <w:noWrap/>
            <w:vAlign w:val="bottom"/>
            <w:hideMark/>
          </w:tcPr>
          <w:p w14:paraId="23ACA679"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yes</w:t>
            </w:r>
            <w:proofErr w:type="gramEnd"/>
          </w:p>
        </w:tc>
        <w:tc>
          <w:tcPr>
            <w:tcW w:w="1743" w:type="dxa"/>
            <w:tcBorders>
              <w:top w:val="nil"/>
              <w:left w:val="nil"/>
              <w:bottom w:val="nil"/>
              <w:right w:val="nil"/>
            </w:tcBorders>
            <w:shd w:val="clear" w:color="auto" w:fill="auto"/>
            <w:noWrap/>
            <w:vAlign w:val="bottom"/>
            <w:hideMark/>
          </w:tcPr>
          <w:p w14:paraId="317B2FF2"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no</w:t>
            </w:r>
            <w:proofErr w:type="gramEnd"/>
          </w:p>
        </w:tc>
        <w:tc>
          <w:tcPr>
            <w:tcW w:w="1743" w:type="dxa"/>
            <w:tcBorders>
              <w:top w:val="nil"/>
              <w:left w:val="nil"/>
              <w:bottom w:val="nil"/>
              <w:right w:val="nil"/>
            </w:tcBorders>
            <w:shd w:val="clear" w:color="auto" w:fill="auto"/>
            <w:noWrap/>
            <w:vAlign w:val="bottom"/>
            <w:hideMark/>
          </w:tcPr>
          <w:p w14:paraId="5DEB3566"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yes</w:t>
            </w:r>
            <w:proofErr w:type="gramEnd"/>
          </w:p>
        </w:tc>
      </w:tr>
      <w:tr w:rsidR="0081031C" w:rsidRPr="00F54398" w14:paraId="07D9075D" w14:textId="77777777" w:rsidTr="0081031C">
        <w:trPr>
          <w:trHeight w:val="391"/>
        </w:trPr>
        <w:tc>
          <w:tcPr>
            <w:tcW w:w="2058" w:type="dxa"/>
            <w:tcBorders>
              <w:top w:val="nil"/>
              <w:left w:val="nil"/>
              <w:bottom w:val="nil"/>
              <w:right w:val="nil"/>
            </w:tcBorders>
            <w:shd w:val="clear" w:color="auto" w:fill="auto"/>
            <w:noWrap/>
            <w:vAlign w:val="bottom"/>
            <w:hideMark/>
          </w:tcPr>
          <w:p w14:paraId="1088F6A2"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Year F.E.</w:t>
            </w:r>
          </w:p>
        </w:tc>
        <w:tc>
          <w:tcPr>
            <w:tcW w:w="1743" w:type="dxa"/>
            <w:tcBorders>
              <w:top w:val="nil"/>
              <w:left w:val="nil"/>
              <w:bottom w:val="nil"/>
              <w:right w:val="nil"/>
            </w:tcBorders>
            <w:shd w:val="clear" w:color="auto" w:fill="auto"/>
            <w:noWrap/>
            <w:vAlign w:val="bottom"/>
            <w:hideMark/>
          </w:tcPr>
          <w:p w14:paraId="716A63F0"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no</w:t>
            </w:r>
            <w:proofErr w:type="gramEnd"/>
          </w:p>
        </w:tc>
        <w:tc>
          <w:tcPr>
            <w:tcW w:w="1743" w:type="dxa"/>
            <w:tcBorders>
              <w:top w:val="nil"/>
              <w:left w:val="nil"/>
              <w:bottom w:val="nil"/>
              <w:right w:val="nil"/>
            </w:tcBorders>
            <w:shd w:val="clear" w:color="auto" w:fill="auto"/>
            <w:noWrap/>
            <w:vAlign w:val="bottom"/>
            <w:hideMark/>
          </w:tcPr>
          <w:p w14:paraId="1988EC25"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yes</w:t>
            </w:r>
            <w:proofErr w:type="gramEnd"/>
          </w:p>
        </w:tc>
        <w:tc>
          <w:tcPr>
            <w:tcW w:w="1743" w:type="dxa"/>
            <w:tcBorders>
              <w:top w:val="nil"/>
              <w:left w:val="nil"/>
              <w:bottom w:val="nil"/>
              <w:right w:val="nil"/>
            </w:tcBorders>
            <w:shd w:val="clear" w:color="auto" w:fill="auto"/>
            <w:noWrap/>
            <w:vAlign w:val="bottom"/>
            <w:hideMark/>
          </w:tcPr>
          <w:p w14:paraId="34D807F5"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no</w:t>
            </w:r>
            <w:proofErr w:type="gramEnd"/>
          </w:p>
        </w:tc>
        <w:tc>
          <w:tcPr>
            <w:tcW w:w="1743" w:type="dxa"/>
            <w:tcBorders>
              <w:top w:val="nil"/>
              <w:left w:val="nil"/>
              <w:bottom w:val="nil"/>
              <w:right w:val="nil"/>
            </w:tcBorders>
            <w:shd w:val="clear" w:color="auto" w:fill="auto"/>
            <w:noWrap/>
            <w:vAlign w:val="bottom"/>
            <w:hideMark/>
          </w:tcPr>
          <w:p w14:paraId="5EB6048A" w14:textId="77777777" w:rsidR="00F54398" w:rsidRPr="00F54398" w:rsidRDefault="00F54398" w:rsidP="00F54398">
            <w:pPr>
              <w:jc w:val="center"/>
              <w:rPr>
                <w:rFonts w:ascii="Calibri" w:eastAsia="Times New Roman" w:hAnsi="Calibri" w:cs="Times New Roman"/>
                <w:color w:val="000000"/>
              </w:rPr>
            </w:pPr>
            <w:proofErr w:type="gramStart"/>
            <w:r w:rsidRPr="00F54398">
              <w:rPr>
                <w:rFonts w:ascii="Calibri" w:eastAsia="Times New Roman" w:hAnsi="Calibri" w:cs="Times New Roman"/>
                <w:color w:val="000000"/>
              </w:rPr>
              <w:t>yes</w:t>
            </w:r>
            <w:proofErr w:type="gramEnd"/>
          </w:p>
        </w:tc>
      </w:tr>
      <w:tr w:rsidR="0081031C" w:rsidRPr="00F54398" w14:paraId="256D0B0B" w14:textId="77777777" w:rsidTr="0081031C">
        <w:trPr>
          <w:trHeight w:val="391"/>
        </w:trPr>
        <w:tc>
          <w:tcPr>
            <w:tcW w:w="2058" w:type="dxa"/>
            <w:tcBorders>
              <w:top w:val="nil"/>
              <w:left w:val="nil"/>
              <w:bottom w:val="nil"/>
              <w:right w:val="nil"/>
            </w:tcBorders>
            <w:shd w:val="clear" w:color="auto" w:fill="auto"/>
            <w:noWrap/>
            <w:vAlign w:val="bottom"/>
            <w:hideMark/>
          </w:tcPr>
          <w:p w14:paraId="2BFC3D79"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Constant</w:t>
            </w:r>
          </w:p>
        </w:tc>
        <w:tc>
          <w:tcPr>
            <w:tcW w:w="1743" w:type="dxa"/>
            <w:tcBorders>
              <w:top w:val="nil"/>
              <w:left w:val="nil"/>
              <w:bottom w:val="nil"/>
              <w:right w:val="nil"/>
            </w:tcBorders>
            <w:shd w:val="clear" w:color="auto" w:fill="auto"/>
            <w:noWrap/>
            <w:vAlign w:val="bottom"/>
            <w:hideMark/>
          </w:tcPr>
          <w:p w14:paraId="06CF17C3"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0.00766</w:t>
            </w:r>
          </w:p>
        </w:tc>
        <w:tc>
          <w:tcPr>
            <w:tcW w:w="1743" w:type="dxa"/>
            <w:tcBorders>
              <w:top w:val="nil"/>
              <w:left w:val="nil"/>
              <w:bottom w:val="nil"/>
              <w:right w:val="nil"/>
            </w:tcBorders>
            <w:shd w:val="clear" w:color="auto" w:fill="auto"/>
            <w:noWrap/>
            <w:vAlign w:val="bottom"/>
            <w:hideMark/>
          </w:tcPr>
          <w:p w14:paraId="51CF4E48"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-0.00554</w:t>
            </w:r>
          </w:p>
        </w:tc>
        <w:tc>
          <w:tcPr>
            <w:tcW w:w="1743" w:type="dxa"/>
            <w:tcBorders>
              <w:top w:val="nil"/>
              <w:left w:val="nil"/>
              <w:bottom w:val="nil"/>
              <w:right w:val="nil"/>
            </w:tcBorders>
            <w:shd w:val="clear" w:color="auto" w:fill="auto"/>
            <w:noWrap/>
            <w:vAlign w:val="bottom"/>
            <w:hideMark/>
          </w:tcPr>
          <w:p w14:paraId="18FB1413"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0.00928</w:t>
            </w:r>
          </w:p>
        </w:tc>
        <w:tc>
          <w:tcPr>
            <w:tcW w:w="1743" w:type="dxa"/>
            <w:tcBorders>
              <w:top w:val="nil"/>
              <w:left w:val="nil"/>
              <w:bottom w:val="nil"/>
              <w:right w:val="nil"/>
            </w:tcBorders>
            <w:shd w:val="clear" w:color="auto" w:fill="auto"/>
            <w:noWrap/>
            <w:vAlign w:val="bottom"/>
            <w:hideMark/>
          </w:tcPr>
          <w:p w14:paraId="733DD04D"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0.0618</w:t>
            </w:r>
          </w:p>
        </w:tc>
      </w:tr>
      <w:tr w:rsidR="0081031C" w:rsidRPr="00F54398" w14:paraId="1826CA6D" w14:textId="77777777" w:rsidTr="0081031C">
        <w:trPr>
          <w:trHeight w:val="391"/>
        </w:trPr>
        <w:tc>
          <w:tcPr>
            <w:tcW w:w="2058" w:type="dxa"/>
            <w:tcBorders>
              <w:top w:val="nil"/>
              <w:left w:val="nil"/>
              <w:bottom w:val="nil"/>
              <w:right w:val="nil"/>
            </w:tcBorders>
            <w:shd w:val="clear" w:color="auto" w:fill="auto"/>
            <w:noWrap/>
            <w:vAlign w:val="bottom"/>
            <w:hideMark/>
          </w:tcPr>
          <w:p w14:paraId="634D5C37"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29D7A52A" w14:textId="7E946EC7" w:rsidR="00F54398" w:rsidRPr="00F54398" w:rsidRDefault="00352076" w:rsidP="00F54398">
            <w:pPr>
              <w:jc w:val="center"/>
              <w:rPr>
                <w:rFonts w:ascii="Calibri" w:eastAsia="Times New Roman" w:hAnsi="Calibri" w:cs="Times New Roman"/>
                <w:color w:val="000000"/>
              </w:rPr>
            </w:pPr>
            <w:ins w:id="3" w:author="Rey Hernandez" w:date="2015-05-04T16:52:00Z">
              <w:r>
                <w:rPr>
                  <w:rFonts w:ascii="Calibri" w:eastAsia="Times New Roman" w:hAnsi="Calibri" w:cs="Times New Roman"/>
                  <w:color w:val="000000"/>
                </w:rPr>
                <w:t>(</w:t>
              </w:r>
            </w:ins>
            <w:r w:rsidR="00F54398" w:rsidRPr="00F54398">
              <w:rPr>
                <w:rFonts w:ascii="Calibri" w:eastAsia="Times New Roman" w:hAnsi="Calibri" w:cs="Times New Roman"/>
                <w:color w:val="000000"/>
              </w:rPr>
              <w:t>0.0</w:t>
            </w:r>
            <w:ins w:id="4" w:author="Rey Hernandez" w:date="2015-05-04T16:52:00Z">
              <w:r>
                <w:rPr>
                  <w:rFonts w:ascii="Calibri" w:eastAsia="Times New Roman" w:hAnsi="Calibri" w:cs="Times New Roman"/>
                  <w:color w:val="000000"/>
                </w:rPr>
                <w:t>1)</w:t>
              </w:r>
            </w:ins>
          </w:p>
        </w:tc>
        <w:tc>
          <w:tcPr>
            <w:tcW w:w="1743" w:type="dxa"/>
            <w:tcBorders>
              <w:top w:val="nil"/>
              <w:left w:val="nil"/>
              <w:bottom w:val="nil"/>
              <w:right w:val="nil"/>
            </w:tcBorders>
            <w:shd w:val="clear" w:color="auto" w:fill="auto"/>
            <w:noWrap/>
            <w:vAlign w:val="bottom"/>
            <w:hideMark/>
          </w:tcPr>
          <w:p w14:paraId="50E80769" w14:textId="3510A017" w:rsidR="00F54398" w:rsidRPr="00F54398" w:rsidRDefault="00352076" w:rsidP="00352076">
            <w:pPr>
              <w:jc w:val="center"/>
              <w:rPr>
                <w:rFonts w:ascii="Calibri" w:eastAsia="Times New Roman" w:hAnsi="Calibri" w:cs="Times New Roman"/>
                <w:color w:val="000000"/>
              </w:rPr>
            </w:pPr>
            <w:ins w:id="5" w:author="Rey Hernandez" w:date="2015-05-04T16:52:00Z">
              <w:r>
                <w:rPr>
                  <w:rFonts w:ascii="Calibri" w:eastAsia="Times New Roman" w:hAnsi="Calibri" w:cs="Times New Roman"/>
                  <w:color w:val="000000"/>
                </w:rPr>
                <w:t>(</w:t>
              </w:r>
            </w:ins>
            <w:r w:rsidR="00F54398" w:rsidRPr="00F54398">
              <w:rPr>
                <w:rFonts w:ascii="Calibri" w:eastAsia="Times New Roman" w:hAnsi="Calibri" w:cs="Times New Roman"/>
                <w:color w:val="000000"/>
              </w:rPr>
              <w:t>0.01</w:t>
            </w:r>
            <w:ins w:id="6" w:author="Rey Hernandez" w:date="2015-05-04T16:52:00Z">
              <w:r>
                <w:rPr>
                  <w:rFonts w:ascii="Calibri" w:eastAsia="Times New Roman" w:hAnsi="Calibri" w:cs="Times New Roman"/>
                  <w:color w:val="000000"/>
                </w:rPr>
                <w:t>)</w:t>
              </w:r>
            </w:ins>
          </w:p>
        </w:tc>
        <w:tc>
          <w:tcPr>
            <w:tcW w:w="1743" w:type="dxa"/>
            <w:tcBorders>
              <w:top w:val="nil"/>
              <w:left w:val="nil"/>
              <w:bottom w:val="nil"/>
              <w:right w:val="nil"/>
            </w:tcBorders>
            <w:shd w:val="clear" w:color="auto" w:fill="auto"/>
            <w:noWrap/>
            <w:vAlign w:val="bottom"/>
            <w:hideMark/>
          </w:tcPr>
          <w:p w14:paraId="70712819" w14:textId="2930E5F6" w:rsidR="00F54398" w:rsidRPr="00F54398" w:rsidRDefault="00352076" w:rsidP="00F54398">
            <w:pPr>
              <w:jc w:val="center"/>
              <w:rPr>
                <w:rFonts w:ascii="Calibri" w:eastAsia="Times New Roman" w:hAnsi="Calibri" w:cs="Times New Roman"/>
                <w:color w:val="000000"/>
              </w:rPr>
            </w:pPr>
            <w:ins w:id="7" w:author="Rey Hernandez" w:date="2015-05-04T16:52:00Z">
              <w:r>
                <w:rPr>
                  <w:rFonts w:ascii="Calibri" w:eastAsia="Times New Roman" w:hAnsi="Calibri" w:cs="Times New Roman"/>
                  <w:color w:val="000000"/>
                </w:rPr>
                <w:t>(</w:t>
              </w:r>
            </w:ins>
            <w:r w:rsidR="00F54398" w:rsidRPr="00F54398">
              <w:rPr>
                <w:rFonts w:ascii="Calibri" w:eastAsia="Times New Roman" w:hAnsi="Calibri" w:cs="Times New Roman"/>
                <w:color w:val="000000"/>
              </w:rPr>
              <w:t>0.02</w:t>
            </w:r>
            <w:ins w:id="8" w:author="Rey Hernandez" w:date="2015-05-04T16:52:00Z">
              <w:r>
                <w:rPr>
                  <w:rFonts w:ascii="Calibri" w:eastAsia="Times New Roman" w:hAnsi="Calibri" w:cs="Times New Roman"/>
                  <w:color w:val="000000"/>
                </w:rPr>
                <w:t>)</w:t>
              </w:r>
            </w:ins>
          </w:p>
        </w:tc>
        <w:tc>
          <w:tcPr>
            <w:tcW w:w="1743" w:type="dxa"/>
            <w:tcBorders>
              <w:top w:val="nil"/>
              <w:left w:val="nil"/>
              <w:bottom w:val="nil"/>
              <w:right w:val="nil"/>
            </w:tcBorders>
            <w:shd w:val="clear" w:color="auto" w:fill="auto"/>
            <w:noWrap/>
            <w:vAlign w:val="bottom"/>
            <w:hideMark/>
          </w:tcPr>
          <w:p w14:paraId="401C48EF" w14:textId="26F71F9F" w:rsidR="00F54398" w:rsidRPr="00F54398" w:rsidRDefault="00352076" w:rsidP="00F54398">
            <w:pPr>
              <w:jc w:val="center"/>
              <w:rPr>
                <w:rFonts w:ascii="Calibri" w:eastAsia="Times New Roman" w:hAnsi="Calibri" w:cs="Times New Roman"/>
                <w:color w:val="000000"/>
              </w:rPr>
            </w:pPr>
            <w:ins w:id="9" w:author="Rey Hernandez" w:date="2015-05-04T16:52:00Z">
              <w:r>
                <w:rPr>
                  <w:rFonts w:ascii="Calibri" w:eastAsia="Times New Roman" w:hAnsi="Calibri" w:cs="Times New Roman"/>
                  <w:color w:val="000000"/>
                </w:rPr>
                <w:t>(</w:t>
              </w:r>
            </w:ins>
            <w:r w:rsidR="00F54398" w:rsidRPr="00F54398">
              <w:rPr>
                <w:rFonts w:ascii="Calibri" w:eastAsia="Times New Roman" w:hAnsi="Calibri" w:cs="Times New Roman"/>
                <w:color w:val="000000"/>
              </w:rPr>
              <w:t>0.04</w:t>
            </w:r>
            <w:ins w:id="10" w:author="Rey Hernandez" w:date="2015-05-04T16:53:00Z">
              <w:r>
                <w:rPr>
                  <w:rFonts w:ascii="Calibri" w:eastAsia="Times New Roman" w:hAnsi="Calibri" w:cs="Times New Roman"/>
                  <w:color w:val="000000"/>
                </w:rPr>
                <w:t>)</w:t>
              </w:r>
            </w:ins>
          </w:p>
        </w:tc>
      </w:tr>
      <w:tr w:rsidR="0081031C" w:rsidRPr="00F54398" w14:paraId="1A2F29DC" w14:textId="77777777" w:rsidTr="0081031C">
        <w:trPr>
          <w:trHeight w:val="391"/>
        </w:trPr>
        <w:tc>
          <w:tcPr>
            <w:tcW w:w="2058" w:type="dxa"/>
            <w:tcBorders>
              <w:top w:val="nil"/>
              <w:left w:val="nil"/>
              <w:bottom w:val="nil"/>
              <w:right w:val="nil"/>
            </w:tcBorders>
            <w:shd w:val="clear" w:color="auto" w:fill="auto"/>
            <w:noWrap/>
            <w:vAlign w:val="bottom"/>
            <w:hideMark/>
          </w:tcPr>
          <w:p w14:paraId="233063A8"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126BF661" w14:textId="77777777" w:rsidR="00F54398" w:rsidRPr="00F54398" w:rsidRDefault="00F54398" w:rsidP="00F54398">
            <w:pPr>
              <w:jc w:val="cente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52D7B29E" w14:textId="77777777" w:rsidR="00F54398" w:rsidRPr="00F54398" w:rsidRDefault="00F54398" w:rsidP="00F54398">
            <w:pPr>
              <w:jc w:val="cente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37EC26E6" w14:textId="77777777" w:rsidR="00F54398" w:rsidRPr="00F54398" w:rsidRDefault="00F54398" w:rsidP="00F54398">
            <w:pPr>
              <w:jc w:val="cente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799D14AD" w14:textId="77777777" w:rsidR="00F54398" w:rsidRPr="00F54398" w:rsidRDefault="00F54398" w:rsidP="00F54398">
            <w:pPr>
              <w:jc w:val="center"/>
              <w:rPr>
                <w:rFonts w:ascii="Calibri" w:eastAsia="Times New Roman" w:hAnsi="Calibri" w:cs="Times New Roman"/>
                <w:color w:val="000000"/>
              </w:rPr>
            </w:pPr>
          </w:p>
        </w:tc>
      </w:tr>
      <w:tr w:rsidR="0081031C" w:rsidRPr="00F54398" w14:paraId="0AA89699" w14:textId="77777777" w:rsidTr="0081031C">
        <w:trPr>
          <w:trHeight w:val="391"/>
        </w:trPr>
        <w:tc>
          <w:tcPr>
            <w:tcW w:w="2058" w:type="dxa"/>
            <w:tcBorders>
              <w:top w:val="nil"/>
              <w:left w:val="nil"/>
              <w:bottom w:val="nil"/>
              <w:right w:val="nil"/>
            </w:tcBorders>
            <w:shd w:val="clear" w:color="auto" w:fill="auto"/>
            <w:noWrap/>
            <w:vAlign w:val="bottom"/>
            <w:hideMark/>
          </w:tcPr>
          <w:p w14:paraId="1E659DE3"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Observations</w:t>
            </w:r>
          </w:p>
        </w:tc>
        <w:tc>
          <w:tcPr>
            <w:tcW w:w="1743" w:type="dxa"/>
            <w:tcBorders>
              <w:top w:val="nil"/>
              <w:left w:val="nil"/>
              <w:bottom w:val="nil"/>
              <w:right w:val="nil"/>
            </w:tcBorders>
            <w:shd w:val="clear" w:color="auto" w:fill="auto"/>
            <w:noWrap/>
            <w:vAlign w:val="bottom"/>
            <w:hideMark/>
          </w:tcPr>
          <w:p w14:paraId="3B66D373"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141</w:t>
            </w:r>
          </w:p>
        </w:tc>
        <w:tc>
          <w:tcPr>
            <w:tcW w:w="1743" w:type="dxa"/>
            <w:tcBorders>
              <w:top w:val="nil"/>
              <w:left w:val="nil"/>
              <w:bottom w:val="nil"/>
              <w:right w:val="nil"/>
            </w:tcBorders>
            <w:shd w:val="clear" w:color="auto" w:fill="auto"/>
            <w:noWrap/>
            <w:vAlign w:val="bottom"/>
            <w:hideMark/>
          </w:tcPr>
          <w:p w14:paraId="72CAAF47"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141</w:t>
            </w:r>
          </w:p>
        </w:tc>
        <w:tc>
          <w:tcPr>
            <w:tcW w:w="1743" w:type="dxa"/>
            <w:tcBorders>
              <w:top w:val="nil"/>
              <w:left w:val="nil"/>
              <w:bottom w:val="nil"/>
              <w:right w:val="nil"/>
            </w:tcBorders>
            <w:shd w:val="clear" w:color="auto" w:fill="auto"/>
            <w:noWrap/>
            <w:vAlign w:val="bottom"/>
            <w:hideMark/>
          </w:tcPr>
          <w:p w14:paraId="64B32217"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147</w:t>
            </w:r>
          </w:p>
        </w:tc>
        <w:tc>
          <w:tcPr>
            <w:tcW w:w="1743" w:type="dxa"/>
            <w:tcBorders>
              <w:top w:val="nil"/>
              <w:left w:val="nil"/>
              <w:bottom w:val="nil"/>
              <w:right w:val="nil"/>
            </w:tcBorders>
            <w:shd w:val="clear" w:color="auto" w:fill="auto"/>
            <w:noWrap/>
            <w:vAlign w:val="bottom"/>
            <w:hideMark/>
          </w:tcPr>
          <w:p w14:paraId="472FAA64"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147</w:t>
            </w:r>
          </w:p>
        </w:tc>
      </w:tr>
      <w:tr w:rsidR="0081031C" w:rsidRPr="00F54398" w14:paraId="30350E20" w14:textId="77777777" w:rsidTr="0081031C">
        <w:trPr>
          <w:trHeight w:val="391"/>
        </w:trPr>
        <w:tc>
          <w:tcPr>
            <w:tcW w:w="2058" w:type="dxa"/>
            <w:tcBorders>
              <w:top w:val="nil"/>
              <w:left w:val="nil"/>
              <w:bottom w:val="nil"/>
              <w:right w:val="nil"/>
            </w:tcBorders>
            <w:shd w:val="clear" w:color="auto" w:fill="auto"/>
            <w:noWrap/>
            <w:vAlign w:val="bottom"/>
            <w:hideMark/>
          </w:tcPr>
          <w:p w14:paraId="00A61E03"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lastRenderedPageBreak/>
              <w:t>R-squared</w:t>
            </w:r>
          </w:p>
        </w:tc>
        <w:tc>
          <w:tcPr>
            <w:tcW w:w="1743" w:type="dxa"/>
            <w:tcBorders>
              <w:top w:val="nil"/>
              <w:left w:val="nil"/>
              <w:bottom w:val="nil"/>
              <w:right w:val="nil"/>
            </w:tcBorders>
            <w:shd w:val="clear" w:color="auto" w:fill="auto"/>
            <w:noWrap/>
            <w:vAlign w:val="bottom"/>
            <w:hideMark/>
          </w:tcPr>
          <w:p w14:paraId="7FDA15EE" w14:textId="1672052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w:t>
            </w:r>
            <w:ins w:id="11" w:author="Rey Hernandez" w:date="2015-05-04T16:53:00Z">
              <w:r w:rsidR="00352076">
                <w:rPr>
                  <w:rFonts w:ascii="Calibri" w:eastAsia="Times New Roman" w:hAnsi="Calibri" w:cs="Times New Roman"/>
                  <w:color w:val="000000"/>
                </w:rPr>
                <w:t>.00</w:t>
              </w:r>
            </w:ins>
          </w:p>
        </w:tc>
        <w:tc>
          <w:tcPr>
            <w:tcW w:w="1743" w:type="dxa"/>
            <w:tcBorders>
              <w:top w:val="nil"/>
              <w:left w:val="nil"/>
              <w:bottom w:val="nil"/>
              <w:right w:val="nil"/>
            </w:tcBorders>
            <w:shd w:val="clear" w:color="auto" w:fill="auto"/>
            <w:noWrap/>
            <w:vAlign w:val="bottom"/>
            <w:hideMark/>
          </w:tcPr>
          <w:p w14:paraId="6C88382E"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0.096</w:t>
            </w:r>
          </w:p>
        </w:tc>
        <w:tc>
          <w:tcPr>
            <w:tcW w:w="1743" w:type="dxa"/>
            <w:tcBorders>
              <w:top w:val="nil"/>
              <w:left w:val="nil"/>
              <w:bottom w:val="nil"/>
              <w:right w:val="nil"/>
            </w:tcBorders>
            <w:shd w:val="clear" w:color="auto" w:fill="auto"/>
            <w:noWrap/>
            <w:vAlign w:val="bottom"/>
            <w:hideMark/>
          </w:tcPr>
          <w:p w14:paraId="40E037AB"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0.001</w:t>
            </w:r>
          </w:p>
        </w:tc>
        <w:tc>
          <w:tcPr>
            <w:tcW w:w="1743" w:type="dxa"/>
            <w:tcBorders>
              <w:top w:val="nil"/>
              <w:left w:val="nil"/>
              <w:bottom w:val="nil"/>
              <w:right w:val="nil"/>
            </w:tcBorders>
            <w:shd w:val="clear" w:color="auto" w:fill="auto"/>
            <w:noWrap/>
            <w:vAlign w:val="bottom"/>
            <w:hideMark/>
          </w:tcPr>
          <w:p w14:paraId="74C477CE" w14:textId="77777777" w:rsidR="00F54398" w:rsidRPr="00F54398" w:rsidRDefault="00F54398" w:rsidP="00F54398">
            <w:pPr>
              <w:jc w:val="center"/>
              <w:rPr>
                <w:rFonts w:ascii="Calibri" w:eastAsia="Times New Roman" w:hAnsi="Calibri" w:cs="Times New Roman"/>
                <w:color w:val="000000"/>
              </w:rPr>
            </w:pPr>
            <w:r w:rsidRPr="00F54398">
              <w:rPr>
                <w:rFonts w:ascii="Calibri" w:eastAsia="Times New Roman" w:hAnsi="Calibri" w:cs="Times New Roman"/>
                <w:color w:val="000000"/>
              </w:rPr>
              <w:t>0.104</w:t>
            </w:r>
          </w:p>
        </w:tc>
      </w:tr>
      <w:tr w:rsidR="0081031C" w:rsidRPr="00F54398" w14:paraId="718892EE" w14:textId="77777777" w:rsidTr="0081031C">
        <w:trPr>
          <w:trHeight w:val="391"/>
        </w:trPr>
        <w:tc>
          <w:tcPr>
            <w:tcW w:w="5544" w:type="dxa"/>
            <w:gridSpan w:val="3"/>
            <w:tcBorders>
              <w:top w:val="nil"/>
              <w:left w:val="nil"/>
              <w:bottom w:val="nil"/>
              <w:right w:val="nil"/>
            </w:tcBorders>
            <w:shd w:val="clear" w:color="auto" w:fill="auto"/>
            <w:noWrap/>
            <w:vAlign w:val="bottom"/>
            <w:hideMark/>
          </w:tcPr>
          <w:p w14:paraId="5997703A" w14:textId="77777777" w:rsidR="00F54398" w:rsidRDefault="00F54398" w:rsidP="00F54398">
            <w:pPr>
              <w:rPr>
                <w:rFonts w:ascii="Calibri" w:eastAsia="Times New Roman" w:hAnsi="Calibri" w:cs="Times New Roman"/>
                <w:color w:val="000000"/>
              </w:rPr>
            </w:pPr>
          </w:p>
          <w:p w14:paraId="7E6BB7DD"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Robust standard errors in parentheses</w:t>
            </w:r>
          </w:p>
        </w:tc>
        <w:tc>
          <w:tcPr>
            <w:tcW w:w="1743" w:type="dxa"/>
            <w:tcBorders>
              <w:top w:val="nil"/>
              <w:left w:val="nil"/>
              <w:bottom w:val="nil"/>
              <w:right w:val="nil"/>
            </w:tcBorders>
            <w:shd w:val="clear" w:color="auto" w:fill="auto"/>
            <w:noWrap/>
            <w:vAlign w:val="bottom"/>
            <w:hideMark/>
          </w:tcPr>
          <w:p w14:paraId="05799C1D"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2566BDB5" w14:textId="77777777" w:rsidR="00F54398" w:rsidRPr="00F54398" w:rsidRDefault="00F54398" w:rsidP="00F54398">
            <w:pPr>
              <w:rPr>
                <w:rFonts w:ascii="Calibri" w:eastAsia="Times New Roman" w:hAnsi="Calibri" w:cs="Times New Roman"/>
                <w:color w:val="000000"/>
              </w:rPr>
            </w:pPr>
          </w:p>
        </w:tc>
      </w:tr>
      <w:tr w:rsidR="0081031C" w:rsidRPr="00F54398" w14:paraId="2E42CA90" w14:textId="77777777" w:rsidTr="0081031C">
        <w:trPr>
          <w:trHeight w:val="391"/>
        </w:trPr>
        <w:tc>
          <w:tcPr>
            <w:tcW w:w="5544" w:type="dxa"/>
            <w:gridSpan w:val="3"/>
            <w:tcBorders>
              <w:top w:val="nil"/>
              <w:left w:val="nil"/>
              <w:bottom w:val="nil"/>
              <w:right w:val="nil"/>
            </w:tcBorders>
            <w:shd w:val="clear" w:color="auto" w:fill="auto"/>
            <w:noWrap/>
            <w:vAlign w:val="bottom"/>
            <w:hideMark/>
          </w:tcPr>
          <w:p w14:paraId="1F79ADEC" w14:textId="77777777" w:rsidR="00F54398" w:rsidRPr="00F54398" w:rsidRDefault="00F54398" w:rsidP="00F54398">
            <w:pPr>
              <w:rPr>
                <w:rFonts w:ascii="Calibri" w:eastAsia="Times New Roman" w:hAnsi="Calibri" w:cs="Times New Roman"/>
                <w:color w:val="000000"/>
              </w:rPr>
            </w:pPr>
            <w:r w:rsidRPr="00F54398">
              <w:rPr>
                <w:rFonts w:ascii="Calibri" w:eastAsia="Times New Roman" w:hAnsi="Calibri" w:cs="Times New Roman"/>
                <w:color w:val="000000"/>
              </w:rPr>
              <w:t xml:space="preserve">*** </w:t>
            </w:r>
            <w:proofErr w:type="gramStart"/>
            <w:r w:rsidRPr="00F54398">
              <w:rPr>
                <w:rFonts w:ascii="Calibri" w:eastAsia="Times New Roman" w:hAnsi="Calibri" w:cs="Times New Roman"/>
                <w:color w:val="000000"/>
              </w:rPr>
              <w:t>p</w:t>
            </w:r>
            <w:proofErr w:type="gramEnd"/>
            <w:r w:rsidRPr="00F54398">
              <w:rPr>
                <w:rFonts w:ascii="Calibri" w:eastAsia="Times New Roman" w:hAnsi="Calibri" w:cs="Times New Roman"/>
                <w:color w:val="000000"/>
              </w:rPr>
              <w:t>&lt;0.01, ** p&lt;0.05, * p&lt;0.1</w:t>
            </w:r>
          </w:p>
        </w:tc>
        <w:tc>
          <w:tcPr>
            <w:tcW w:w="1743" w:type="dxa"/>
            <w:tcBorders>
              <w:top w:val="nil"/>
              <w:left w:val="nil"/>
              <w:bottom w:val="nil"/>
              <w:right w:val="nil"/>
            </w:tcBorders>
            <w:shd w:val="clear" w:color="auto" w:fill="auto"/>
            <w:noWrap/>
            <w:vAlign w:val="bottom"/>
            <w:hideMark/>
          </w:tcPr>
          <w:p w14:paraId="1A11FB26" w14:textId="77777777" w:rsidR="00F54398" w:rsidRPr="00F54398" w:rsidRDefault="00F54398" w:rsidP="00F54398">
            <w:pPr>
              <w:rPr>
                <w:rFonts w:ascii="Calibri" w:eastAsia="Times New Roman" w:hAnsi="Calibri" w:cs="Times New Roman"/>
                <w:color w:val="000000"/>
              </w:rPr>
            </w:pPr>
          </w:p>
        </w:tc>
        <w:tc>
          <w:tcPr>
            <w:tcW w:w="1743" w:type="dxa"/>
            <w:tcBorders>
              <w:top w:val="nil"/>
              <w:left w:val="nil"/>
              <w:bottom w:val="nil"/>
              <w:right w:val="nil"/>
            </w:tcBorders>
            <w:shd w:val="clear" w:color="auto" w:fill="auto"/>
            <w:noWrap/>
            <w:vAlign w:val="bottom"/>
            <w:hideMark/>
          </w:tcPr>
          <w:p w14:paraId="3EDC8E10" w14:textId="77777777" w:rsidR="00F54398" w:rsidRPr="00F54398" w:rsidRDefault="00F54398" w:rsidP="00F54398">
            <w:pPr>
              <w:rPr>
                <w:rFonts w:ascii="Calibri" w:eastAsia="Times New Roman" w:hAnsi="Calibri" w:cs="Times New Roman"/>
                <w:color w:val="000000"/>
              </w:rPr>
            </w:pPr>
          </w:p>
        </w:tc>
      </w:tr>
    </w:tbl>
    <w:p w14:paraId="656FC0F8" w14:textId="77777777" w:rsidR="00F54398" w:rsidRDefault="00F54398" w:rsidP="00F54398">
      <w:pPr>
        <w:rPr>
          <w:rFonts w:ascii="Arial" w:hAnsi="Arial" w:cs="Arial"/>
        </w:rPr>
      </w:pPr>
    </w:p>
    <w:p w14:paraId="3547E77A" w14:textId="77777777" w:rsidR="00A93543" w:rsidRDefault="00A93543" w:rsidP="000E3F0E">
      <w:pPr>
        <w:spacing w:line="480" w:lineRule="auto"/>
        <w:ind w:firstLine="720"/>
        <w:rPr>
          <w:rFonts w:ascii="Arial" w:hAnsi="Arial" w:cs="Arial"/>
        </w:rPr>
      </w:pPr>
    </w:p>
    <w:p w14:paraId="21B93F55" w14:textId="4D97670A" w:rsidR="00F54398" w:rsidRDefault="00F54398" w:rsidP="000E3F0E">
      <w:pPr>
        <w:spacing w:line="480" w:lineRule="auto"/>
        <w:ind w:firstLine="720"/>
        <w:rPr>
          <w:rFonts w:ascii="Arial" w:hAnsi="Arial" w:cs="Arial"/>
        </w:rPr>
      </w:pPr>
      <w:r>
        <w:rPr>
          <w:rFonts w:ascii="Arial" w:hAnsi="Arial" w:cs="Arial"/>
        </w:rPr>
        <w:t>This table co</w:t>
      </w:r>
      <w:r w:rsidR="00D27172">
        <w:rPr>
          <w:rFonts w:ascii="Arial" w:hAnsi="Arial" w:cs="Arial"/>
        </w:rPr>
        <w:t>ntains my main set of results. It reports ordinary least squares coeffici</w:t>
      </w:r>
      <w:r w:rsidR="00361CE5">
        <w:rPr>
          <w:rFonts w:ascii="Arial" w:hAnsi="Arial" w:cs="Arial"/>
        </w:rPr>
        <w:t>ents and standards errors. The first two columns</w:t>
      </w:r>
      <w:r w:rsidR="00D27172">
        <w:rPr>
          <w:rFonts w:ascii="Arial" w:hAnsi="Arial" w:cs="Arial"/>
        </w:rPr>
        <w:t xml:space="preserve"> </w:t>
      </w:r>
      <w:r w:rsidR="006B5E2C">
        <w:rPr>
          <w:rFonts w:ascii="Arial" w:hAnsi="Arial" w:cs="Arial"/>
        </w:rPr>
        <w:t>show</w:t>
      </w:r>
      <w:r w:rsidR="00D27172">
        <w:rPr>
          <w:rFonts w:ascii="Arial" w:hAnsi="Arial" w:cs="Arial"/>
        </w:rPr>
        <w:t xml:space="preserve"> the two separate regressions tha</w:t>
      </w:r>
      <w:r w:rsidR="00361CE5">
        <w:rPr>
          <w:rFonts w:ascii="Arial" w:hAnsi="Arial" w:cs="Arial"/>
        </w:rPr>
        <w:t>t I ran which focused on the</w:t>
      </w:r>
      <w:r w:rsidR="00D27172">
        <w:rPr>
          <w:rFonts w:ascii="Arial" w:hAnsi="Arial" w:cs="Arial"/>
        </w:rPr>
        <w:t xml:space="preserve"> changes in divorce rate. </w:t>
      </w:r>
      <w:r w:rsidR="00361CE5">
        <w:rPr>
          <w:rFonts w:ascii="Arial" w:hAnsi="Arial" w:cs="Arial"/>
        </w:rPr>
        <w:t xml:space="preserve">The third and fourth </w:t>
      </w:r>
      <w:r w:rsidR="00BC4E05">
        <w:rPr>
          <w:rFonts w:ascii="Arial" w:hAnsi="Arial" w:cs="Arial"/>
        </w:rPr>
        <w:t>column does</w:t>
      </w:r>
      <w:r w:rsidR="00361CE5">
        <w:rPr>
          <w:rFonts w:ascii="Arial" w:hAnsi="Arial" w:cs="Arial"/>
        </w:rPr>
        <w:t xml:space="preserve"> the same but for the marriage rate.  </w:t>
      </w:r>
      <w:r w:rsidR="00D27172">
        <w:rPr>
          <w:rFonts w:ascii="Arial" w:hAnsi="Arial" w:cs="Arial"/>
        </w:rPr>
        <w:t>The first column</w:t>
      </w:r>
      <w:r w:rsidR="00361CE5">
        <w:rPr>
          <w:rFonts w:ascii="Arial" w:hAnsi="Arial" w:cs="Arial"/>
        </w:rPr>
        <w:t xml:space="preserve"> for each variable</w:t>
      </w:r>
      <w:r w:rsidR="00D27172">
        <w:rPr>
          <w:rFonts w:ascii="Arial" w:hAnsi="Arial" w:cs="Arial"/>
        </w:rPr>
        <w:t xml:space="preserve"> doesn’t take fixed effects into account and the second column does. </w:t>
      </w:r>
    </w:p>
    <w:p w14:paraId="1A898131" w14:textId="12011CE2" w:rsidR="00361CE5" w:rsidRDefault="002D07A4" w:rsidP="000E3F0E">
      <w:pPr>
        <w:spacing w:line="480" w:lineRule="auto"/>
        <w:rPr>
          <w:rFonts w:ascii="Arial" w:hAnsi="Arial" w:cs="Arial"/>
        </w:rPr>
      </w:pPr>
      <w:r>
        <w:rPr>
          <w:rFonts w:ascii="Arial" w:hAnsi="Arial" w:cs="Arial"/>
        </w:rPr>
        <w:tab/>
        <w:t xml:space="preserve">The results of my regressions are surprising and good for the American public. By comparing changes in the percent of households owning televisions to the marriage and divorce rate there is no statistical significance between any of them.  The most significant relationship was between the </w:t>
      </w:r>
      <w:r w:rsidR="00192EB8">
        <w:rPr>
          <w:rFonts w:ascii="Arial" w:hAnsi="Arial" w:cs="Arial"/>
        </w:rPr>
        <w:t>marriage</w:t>
      </w:r>
      <w:r>
        <w:rPr>
          <w:rFonts w:ascii="Arial" w:hAnsi="Arial" w:cs="Arial"/>
        </w:rPr>
        <w:t xml:space="preserve"> rate and television per household. This </w:t>
      </w:r>
      <w:r w:rsidR="00192EB8">
        <w:rPr>
          <w:rFonts w:ascii="Arial" w:hAnsi="Arial" w:cs="Arial"/>
        </w:rPr>
        <w:t>comparison</w:t>
      </w:r>
      <w:r>
        <w:rPr>
          <w:rFonts w:ascii="Arial" w:hAnsi="Arial" w:cs="Arial"/>
        </w:rPr>
        <w:t xml:space="preserve"> has a coefficient of .0264 and a p-value of .143.   </w:t>
      </w:r>
    </w:p>
    <w:p w14:paraId="1B6869A8" w14:textId="0E453E92" w:rsidR="008772AC" w:rsidRDefault="00361CE5" w:rsidP="000E3F0E">
      <w:pPr>
        <w:spacing w:line="480" w:lineRule="auto"/>
        <w:rPr>
          <w:rFonts w:ascii="Arial" w:hAnsi="Arial" w:cs="Arial"/>
        </w:rPr>
      </w:pPr>
      <w:r>
        <w:rPr>
          <w:rFonts w:ascii="Arial" w:hAnsi="Arial" w:cs="Arial"/>
        </w:rPr>
        <w:tab/>
      </w:r>
      <w:r w:rsidR="000F6ADA">
        <w:rPr>
          <w:rFonts w:ascii="Arial" w:hAnsi="Arial" w:cs="Arial"/>
        </w:rPr>
        <w:t>These results</w:t>
      </w:r>
      <w:r w:rsidR="00113B28">
        <w:rPr>
          <w:rFonts w:ascii="Arial" w:hAnsi="Arial" w:cs="Arial"/>
        </w:rPr>
        <w:t xml:space="preserve"> are dubious to say the least. The story that could most likely explain it is the numbers that were collected were not entirely accurate because of changes in measurement</w:t>
      </w:r>
      <w:r w:rsidR="00E05B6E">
        <w:rPr>
          <w:rFonts w:ascii="Arial" w:hAnsi="Arial" w:cs="Arial"/>
        </w:rPr>
        <w:t>s</w:t>
      </w:r>
      <w:r w:rsidR="00113B28">
        <w:rPr>
          <w:rFonts w:ascii="Arial" w:hAnsi="Arial" w:cs="Arial"/>
        </w:rPr>
        <w:t xml:space="preserve"> during the time the data collected. While these results co</w:t>
      </w:r>
      <w:r w:rsidR="00FB7FA7">
        <w:rPr>
          <w:rFonts w:ascii="Arial" w:hAnsi="Arial" w:cs="Arial"/>
        </w:rPr>
        <w:t xml:space="preserve">me from the most accurate data, there might need to be more time to </w:t>
      </w:r>
      <w:r w:rsidR="00E05B6E">
        <w:rPr>
          <w:rFonts w:ascii="Arial" w:hAnsi="Arial" w:cs="Arial"/>
        </w:rPr>
        <w:t>see differences in the results. Just like with</w:t>
      </w:r>
      <w:r w:rsidR="00FB7FA7">
        <w:rPr>
          <w:rFonts w:ascii="Arial" w:hAnsi="Arial" w:cs="Arial"/>
        </w:rPr>
        <w:t xml:space="preserve"> Levitt’s research, it took 10 years to see any difference in crime outcomes.  A</w:t>
      </w:r>
      <w:r w:rsidR="00113B28">
        <w:rPr>
          <w:rFonts w:ascii="Arial" w:hAnsi="Arial" w:cs="Arial"/>
        </w:rPr>
        <w:t>nother explanation of what actually happens could be that television just might reinforce the beliefs that we have already had.  And</w:t>
      </w:r>
      <w:r w:rsidR="00FB7FA7">
        <w:rPr>
          <w:rFonts w:ascii="Arial" w:hAnsi="Arial" w:cs="Arial"/>
        </w:rPr>
        <w:t xml:space="preserve"> therefore</w:t>
      </w:r>
      <w:r w:rsidR="00113B28">
        <w:rPr>
          <w:rFonts w:ascii="Arial" w:hAnsi="Arial" w:cs="Arial"/>
        </w:rPr>
        <w:t xml:space="preserve"> the pattern of the people who get married and </w:t>
      </w:r>
      <w:r w:rsidR="00113B28">
        <w:rPr>
          <w:rFonts w:ascii="Arial" w:hAnsi="Arial" w:cs="Arial"/>
        </w:rPr>
        <w:lastRenderedPageBreak/>
        <w:t xml:space="preserve">divorced does not change just because of television. </w:t>
      </w:r>
      <w:r w:rsidR="000E3F0E">
        <w:rPr>
          <w:rFonts w:ascii="Arial" w:hAnsi="Arial" w:cs="Arial"/>
        </w:rPr>
        <w:t xml:space="preserve">Also, this study didn’t analyze the differences in content that people were exposed to in regards to there actions. The study done in Brazil was concerned about the content and not the exposure to television in general.  </w:t>
      </w:r>
    </w:p>
    <w:p w14:paraId="342DCC0C" w14:textId="0FAA11E0" w:rsidR="00A821A6" w:rsidRPr="000E3F0E" w:rsidRDefault="00113B28" w:rsidP="000E3F0E">
      <w:pPr>
        <w:spacing w:line="480" w:lineRule="auto"/>
        <w:rPr>
          <w:rFonts w:ascii="Arial" w:hAnsi="Arial" w:cs="Arial"/>
        </w:rPr>
      </w:pPr>
      <w:r>
        <w:rPr>
          <w:rFonts w:ascii="Arial" w:hAnsi="Arial" w:cs="Arial"/>
        </w:rPr>
        <w:tab/>
        <w:t xml:space="preserve"> </w:t>
      </w:r>
    </w:p>
    <w:p w14:paraId="08EB6CDE" w14:textId="5C5E964A" w:rsidR="001416D8" w:rsidRPr="00A27CDA" w:rsidRDefault="007E00EA" w:rsidP="000E3F0E">
      <w:pPr>
        <w:spacing w:line="480" w:lineRule="auto"/>
        <w:rPr>
          <w:rFonts w:ascii="Arial" w:hAnsi="Arial" w:cs="Arial"/>
          <w:b/>
        </w:rPr>
      </w:pPr>
      <w:r w:rsidRPr="00A27CDA">
        <w:rPr>
          <w:rFonts w:ascii="Arial" w:hAnsi="Arial" w:cs="Arial"/>
          <w:b/>
        </w:rPr>
        <w:t>Conclusion:</w:t>
      </w:r>
      <w:r w:rsidR="009B543E" w:rsidRPr="00A27CDA">
        <w:rPr>
          <w:rFonts w:ascii="Arial" w:hAnsi="Arial" w:cs="Arial"/>
          <w:b/>
        </w:rPr>
        <w:tab/>
      </w:r>
    </w:p>
    <w:p w14:paraId="4F10A9B0" w14:textId="117E2469" w:rsidR="008655F1" w:rsidRDefault="00FB7FA7" w:rsidP="000E3F0E">
      <w:pPr>
        <w:spacing w:line="480" w:lineRule="auto"/>
        <w:ind w:firstLine="720"/>
        <w:rPr>
          <w:rFonts w:ascii="Arial" w:hAnsi="Arial" w:cs="Arial"/>
        </w:rPr>
      </w:pPr>
      <w:r>
        <w:rPr>
          <w:rFonts w:ascii="Arial" w:hAnsi="Arial" w:cs="Arial"/>
        </w:rPr>
        <w:t>This paper has explored the effect of television on divorce and marriages as they are related to the exposure of television from 1952-1965. These dates were chosen because this was the time period where there were big differences in television penetration rates depending on the county/city. While this was the only time period which is best for measuring cultural effects</w:t>
      </w:r>
      <w:r w:rsidR="00E05B6E">
        <w:rPr>
          <w:rFonts w:ascii="Arial" w:hAnsi="Arial" w:cs="Arial"/>
        </w:rPr>
        <w:t>,</w:t>
      </w:r>
      <w:r>
        <w:rPr>
          <w:rFonts w:ascii="Arial" w:hAnsi="Arial" w:cs="Arial"/>
        </w:rPr>
        <w:t xml:space="preserve"> because of the staggered introduction of television, divorce and marriage was not one of the things TV effects. But c</w:t>
      </w:r>
      <w:r w:rsidR="000F6ADA">
        <w:rPr>
          <w:rFonts w:ascii="Arial" w:hAnsi="Arial" w:cs="Arial"/>
        </w:rPr>
        <w:t>onsidering the pervasiveness of television</w:t>
      </w:r>
      <w:r w:rsidR="00B85E5E">
        <w:rPr>
          <w:rFonts w:ascii="Arial" w:hAnsi="Arial" w:cs="Arial"/>
        </w:rPr>
        <w:t>,</w:t>
      </w:r>
      <w:r w:rsidR="000F6ADA">
        <w:rPr>
          <w:rFonts w:ascii="Arial" w:hAnsi="Arial" w:cs="Arial"/>
        </w:rPr>
        <w:t xml:space="preserve"> it is not unreasonable for an</w:t>
      </w:r>
      <w:r w:rsidR="008655F1">
        <w:rPr>
          <w:rFonts w:ascii="Arial" w:hAnsi="Arial" w:cs="Arial"/>
        </w:rPr>
        <w:t xml:space="preserve"> individual </w:t>
      </w:r>
      <w:r w:rsidR="000F6ADA">
        <w:rPr>
          <w:rFonts w:ascii="Arial" w:hAnsi="Arial" w:cs="Arial"/>
        </w:rPr>
        <w:t xml:space="preserve">to </w:t>
      </w:r>
      <w:r w:rsidR="008655F1">
        <w:rPr>
          <w:rFonts w:ascii="Arial" w:hAnsi="Arial" w:cs="Arial"/>
        </w:rPr>
        <w:t>question what messages are being introduced</w:t>
      </w:r>
      <w:r w:rsidR="000F6ADA">
        <w:rPr>
          <w:rFonts w:ascii="Arial" w:hAnsi="Arial" w:cs="Arial"/>
        </w:rPr>
        <w:t xml:space="preserve"> to them</w:t>
      </w:r>
      <w:r>
        <w:rPr>
          <w:rFonts w:ascii="Arial" w:hAnsi="Arial" w:cs="Arial"/>
        </w:rPr>
        <w:t xml:space="preserve"> and what effects they might have</w:t>
      </w:r>
      <w:r w:rsidR="000E3F0E">
        <w:rPr>
          <w:rFonts w:ascii="Arial" w:hAnsi="Arial" w:cs="Arial"/>
        </w:rPr>
        <w:t>. Television mimicry has been proven to have an effect on an individual (</w:t>
      </w:r>
      <w:proofErr w:type="spellStart"/>
      <w:r w:rsidR="000E3F0E">
        <w:rPr>
          <w:rFonts w:ascii="Arial" w:hAnsi="Arial" w:cs="Arial"/>
        </w:rPr>
        <w:t>Baaren</w:t>
      </w:r>
      <w:proofErr w:type="spellEnd"/>
      <w:r w:rsidR="000E3F0E">
        <w:rPr>
          <w:rFonts w:ascii="Arial" w:hAnsi="Arial" w:cs="Arial"/>
        </w:rPr>
        <w:t xml:space="preserve">) but it is not shown through divorce rates.   </w:t>
      </w:r>
    </w:p>
    <w:p w14:paraId="162831EA" w14:textId="155EEFE1" w:rsidR="008655F1" w:rsidRDefault="008655F1" w:rsidP="000E3F0E">
      <w:pPr>
        <w:rPr>
          <w:rStyle w:val="Hyperlink"/>
          <w:rFonts w:ascii="Arial" w:hAnsi="Arial" w:cs="Arial"/>
        </w:rPr>
      </w:pPr>
    </w:p>
    <w:p w14:paraId="0B6052D1" w14:textId="77777777" w:rsidR="000E3F0E" w:rsidRDefault="000E3F0E" w:rsidP="000E3F0E">
      <w:pPr>
        <w:rPr>
          <w:rStyle w:val="Hyperlink"/>
          <w:rFonts w:ascii="Arial" w:hAnsi="Arial" w:cs="Arial"/>
        </w:rPr>
      </w:pPr>
    </w:p>
    <w:p w14:paraId="0955D6E6" w14:textId="77777777" w:rsidR="000E3F0E" w:rsidRDefault="000E3F0E" w:rsidP="000E3F0E">
      <w:pPr>
        <w:rPr>
          <w:rStyle w:val="Hyperlink"/>
          <w:rFonts w:ascii="Arial" w:hAnsi="Arial" w:cs="Arial"/>
        </w:rPr>
      </w:pPr>
    </w:p>
    <w:p w14:paraId="3D21E728" w14:textId="77777777" w:rsidR="000E3F0E" w:rsidRDefault="000E3F0E" w:rsidP="000E3F0E">
      <w:pPr>
        <w:rPr>
          <w:rStyle w:val="Hyperlink"/>
          <w:rFonts w:ascii="Arial" w:hAnsi="Arial" w:cs="Arial"/>
        </w:rPr>
      </w:pPr>
    </w:p>
    <w:p w14:paraId="58ADCCCF" w14:textId="77777777" w:rsidR="000E3F0E" w:rsidRDefault="000E3F0E" w:rsidP="000E3F0E">
      <w:pPr>
        <w:rPr>
          <w:rStyle w:val="Hyperlink"/>
          <w:rFonts w:ascii="Arial" w:hAnsi="Arial" w:cs="Arial"/>
        </w:rPr>
      </w:pPr>
    </w:p>
    <w:p w14:paraId="1E9714E4" w14:textId="77777777" w:rsidR="000E3F0E" w:rsidRDefault="000E3F0E" w:rsidP="000E3F0E">
      <w:pPr>
        <w:rPr>
          <w:rStyle w:val="Hyperlink"/>
          <w:rFonts w:ascii="Arial" w:hAnsi="Arial" w:cs="Arial"/>
        </w:rPr>
      </w:pPr>
    </w:p>
    <w:p w14:paraId="250933B0" w14:textId="77777777" w:rsidR="000E3F0E" w:rsidRDefault="000E3F0E" w:rsidP="000E3F0E">
      <w:pPr>
        <w:rPr>
          <w:rStyle w:val="Hyperlink"/>
          <w:rFonts w:ascii="Arial" w:hAnsi="Arial" w:cs="Arial"/>
        </w:rPr>
      </w:pPr>
    </w:p>
    <w:p w14:paraId="6D10BE00" w14:textId="77777777" w:rsidR="000E3F0E" w:rsidRDefault="000E3F0E" w:rsidP="000E3F0E">
      <w:pPr>
        <w:rPr>
          <w:rStyle w:val="Hyperlink"/>
          <w:rFonts w:ascii="Arial" w:hAnsi="Arial" w:cs="Arial"/>
        </w:rPr>
      </w:pPr>
    </w:p>
    <w:p w14:paraId="365608C0" w14:textId="77777777" w:rsidR="000E3F0E" w:rsidRDefault="000E3F0E" w:rsidP="000E3F0E">
      <w:pPr>
        <w:rPr>
          <w:rStyle w:val="Hyperlink"/>
          <w:rFonts w:ascii="Arial" w:hAnsi="Arial" w:cs="Arial"/>
        </w:rPr>
      </w:pPr>
    </w:p>
    <w:p w14:paraId="1D9A863E" w14:textId="77777777" w:rsidR="000E3F0E" w:rsidRDefault="000E3F0E" w:rsidP="000E3F0E">
      <w:pPr>
        <w:rPr>
          <w:rStyle w:val="Hyperlink"/>
          <w:rFonts w:ascii="Arial" w:hAnsi="Arial" w:cs="Arial"/>
        </w:rPr>
      </w:pPr>
    </w:p>
    <w:p w14:paraId="4C1CBFDB" w14:textId="77777777" w:rsidR="000E3F0E" w:rsidRDefault="000E3F0E" w:rsidP="000E3F0E">
      <w:pPr>
        <w:rPr>
          <w:rStyle w:val="Hyperlink"/>
          <w:rFonts w:ascii="Arial" w:hAnsi="Arial" w:cs="Arial"/>
        </w:rPr>
      </w:pPr>
    </w:p>
    <w:p w14:paraId="05F90B68" w14:textId="77777777" w:rsidR="000E3F0E" w:rsidRDefault="000E3F0E" w:rsidP="000E3F0E">
      <w:pPr>
        <w:rPr>
          <w:rStyle w:val="Hyperlink"/>
          <w:rFonts w:ascii="Arial" w:hAnsi="Arial" w:cs="Arial"/>
        </w:rPr>
      </w:pPr>
    </w:p>
    <w:p w14:paraId="3E3735E6" w14:textId="77777777" w:rsidR="000E3F0E" w:rsidRDefault="000E3F0E" w:rsidP="000E3F0E">
      <w:pPr>
        <w:rPr>
          <w:rStyle w:val="Hyperlink"/>
          <w:rFonts w:ascii="Arial" w:hAnsi="Arial" w:cs="Arial"/>
        </w:rPr>
      </w:pPr>
    </w:p>
    <w:p w14:paraId="60C4FAA8" w14:textId="77777777" w:rsidR="000E3F0E" w:rsidRDefault="000E3F0E" w:rsidP="000E3F0E">
      <w:pPr>
        <w:spacing w:line="480" w:lineRule="auto"/>
        <w:rPr>
          <w:rFonts w:ascii="Arial" w:hAnsi="Arial" w:cs="Arial"/>
          <w:b/>
        </w:rPr>
      </w:pPr>
    </w:p>
    <w:p w14:paraId="3C959AB7" w14:textId="1C6C9C19" w:rsidR="00A93543" w:rsidRPr="00A93543" w:rsidRDefault="000E3F0E" w:rsidP="00A93543">
      <w:pPr>
        <w:spacing w:line="480" w:lineRule="auto"/>
        <w:rPr>
          <w:rFonts w:ascii="Arial" w:hAnsi="Arial" w:cs="Arial"/>
          <w:b/>
        </w:rPr>
      </w:pPr>
      <w:r>
        <w:rPr>
          <w:rFonts w:ascii="Arial" w:hAnsi="Arial" w:cs="Arial"/>
          <w:b/>
        </w:rPr>
        <w:lastRenderedPageBreak/>
        <w:t>References</w:t>
      </w:r>
      <w:r w:rsidRPr="00A27CDA">
        <w:rPr>
          <w:rFonts w:ascii="Arial" w:hAnsi="Arial" w:cs="Arial"/>
          <w:b/>
        </w:rPr>
        <w:t>:</w:t>
      </w:r>
      <w:r w:rsidRPr="00A27CDA">
        <w:rPr>
          <w:rFonts w:ascii="Arial" w:hAnsi="Arial" w:cs="Arial"/>
          <w:b/>
        </w:rPr>
        <w:tab/>
      </w:r>
    </w:p>
    <w:p w14:paraId="525D2CC8" w14:textId="3271156C" w:rsidR="00A93543" w:rsidRPr="00886980" w:rsidRDefault="00886980" w:rsidP="00A93543">
      <w:pPr>
        <w:rPr>
          <w:rFonts w:ascii="Arial" w:hAnsi="Arial" w:cs="Arial"/>
        </w:rPr>
      </w:pPr>
      <w:r>
        <w:rPr>
          <w:rFonts w:ascii="Arial" w:hAnsi="Arial" w:cs="Arial"/>
        </w:rPr>
        <w:t xml:space="preserve">Amato, Paul &amp; </w:t>
      </w:r>
      <w:r w:rsidR="00A93543" w:rsidRPr="00886980">
        <w:rPr>
          <w:rFonts w:ascii="Arial" w:hAnsi="Arial" w:cs="Arial"/>
        </w:rPr>
        <w:t>Rogers, Stacy</w:t>
      </w:r>
      <w:r>
        <w:rPr>
          <w:rFonts w:ascii="Arial" w:hAnsi="Arial" w:cs="Arial"/>
        </w:rPr>
        <w:t>.</w:t>
      </w:r>
      <w:r w:rsidR="00A93543" w:rsidRPr="00886980">
        <w:rPr>
          <w:rFonts w:ascii="Arial" w:hAnsi="Arial" w:cs="Arial"/>
        </w:rPr>
        <w:t xml:space="preserve"> (1997)</w:t>
      </w:r>
      <w:proofErr w:type="gramStart"/>
      <w:r>
        <w:rPr>
          <w:rFonts w:ascii="Arial" w:hAnsi="Arial" w:cs="Arial"/>
        </w:rPr>
        <w:t>.</w:t>
      </w:r>
      <w:r w:rsidR="00A93543" w:rsidRPr="00886980">
        <w:rPr>
          <w:rFonts w:ascii="Arial" w:hAnsi="Arial" w:cs="Arial"/>
        </w:rPr>
        <w:t xml:space="preserve"> </w:t>
      </w:r>
      <w:r w:rsidR="00A93543" w:rsidRPr="00886980">
        <w:rPr>
          <w:rFonts w:ascii="Arial" w:hAnsi="Arial" w:cs="Arial"/>
          <w:i/>
        </w:rPr>
        <w:t>A Longitudinal Study of Marital Problems and Subsequent Divorce</w:t>
      </w:r>
      <w:r>
        <w:rPr>
          <w:rFonts w:ascii="Arial" w:hAnsi="Arial" w:cs="Arial"/>
          <w:i/>
        </w:rPr>
        <w:t>.</w:t>
      </w:r>
      <w:proofErr w:type="gramEnd"/>
      <w:r>
        <w:rPr>
          <w:rFonts w:ascii="Arial" w:hAnsi="Arial" w:cs="Arial"/>
        </w:rPr>
        <w:t xml:space="preserve"> University of Nebraska</w:t>
      </w:r>
    </w:p>
    <w:p w14:paraId="5B8BC760" w14:textId="77777777" w:rsidR="00A93543" w:rsidRPr="00886980" w:rsidRDefault="00A93543" w:rsidP="00A93543">
      <w:pPr>
        <w:rPr>
          <w:rFonts w:ascii="Arial" w:hAnsi="Arial" w:cs="Arial"/>
          <w:color w:val="1C1C1C"/>
        </w:rPr>
      </w:pPr>
    </w:p>
    <w:p w14:paraId="6FADCDAF" w14:textId="1ED7814E" w:rsidR="00A93543" w:rsidRPr="00886980" w:rsidRDefault="00886980" w:rsidP="00A93543">
      <w:pPr>
        <w:rPr>
          <w:rFonts w:ascii="Arial" w:hAnsi="Arial" w:cs="Arial"/>
          <w:color w:val="1C1C1C"/>
        </w:rPr>
      </w:pPr>
      <w:r>
        <w:rPr>
          <w:rFonts w:ascii="Arial" w:hAnsi="Arial" w:cs="Arial"/>
          <w:color w:val="1C1C1C"/>
        </w:rPr>
        <w:t xml:space="preserve">Andersen, Robin &amp; </w:t>
      </w:r>
      <w:r w:rsidR="00A93543" w:rsidRPr="00886980">
        <w:rPr>
          <w:rFonts w:ascii="Arial" w:hAnsi="Arial" w:cs="Arial"/>
          <w:color w:val="1C1C1C"/>
        </w:rPr>
        <w:t>Gray, Jonathan Alan</w:t>
      </w:r>
      <w:r>
        <w:rPr>
          <w:rFonts w:ascii="Arial" w:hAnsi="Arial" w:cs="Arial"/>
          <w:color w:val="1C1C1C"/>
        </w:rPr>
        <w:t>.</w:t>
      </w:r>
      <w:r w:rsidR="00A93543" w:rsidRPr="00886980">
        <w:rPr>
          <w:rFonts w:ascii="Arial" w:hAnsi="Arial" w:cs="Arial"/>
          <w:color w:val="1C1C1C"/>
        </w:rPr>
        <w:t xml:space="preserve"> (2008). </w:t>
      </w:r>
      <w:r w:rsidR="00A93543" w:rsidRPr="00886980">
        <w:rPr>
          <w:rFonts w:ascii="Arial" w:hAnsi="Arial" w:cs="Arial"/>
          <w:i/>
          <w:iCs/>
          <w:color w:val="1C1C1C"/>
        </w:rPr>
        <w:t>Battleground: A-N</w:t>
      </w:r>
      <w:r w:rsidR="00A93543" w:rsidRPr="00886980">
        <w:rPr>
          <w:rFonts w:ascii="Arial" w:hAnsi="Arial" w:cs="Arial"/>
          <w:color w:val="1C1C1C"/>
        </w:rPr>
        <w:t xml:space="preserve"> </w:t>
      </w:r>
      <w:r w:rsidR="00A93543" w:rsidRPr="00886980">
        <w:rPr>
          <w:rFonts w:ascii="Arial" w:hAnsi="Arial" w:cs="Arial"/>
          <w:b/>
          <w:bCs/>
          <w:color w:val="1C1C1C"/>
        </w:rPr>
        <w:t>1</w:t>
      </w:r>
      <w:r w:rsidR="00A93543" w:rsidRPr="00886980">
        <w:rPr>
          <w:rFonts w:ascii="Arial" w:hAnsi="Arial" w:cs="Arial"/>
          <w:color w:val="1C1C1C"/>
        </w:rPr>
        <w:t xml:space="preserve">. Greenwood Publishing Group. </w:t>
      </w:r>
    </w:p>
    <w:p w14:paraId="1C93B94F" w14:textId="77777777" w:rsidR="00A93543" w:rsidRPr="00886980" w:rsidRDefault="00A93543" w:rsidP="00A93543">
      <w:pPr>
        <w:rPr>
          <w:rFonts w:ascii="Arial" w:hAnsi="Arial" w:cs="Arial"/>
        </w:rPr>
      </w:pPr>
    </w:p>
    <w:p w14:paraId="15313A3B" w14:textId="20F9C02D" w:rsidR="00A93543" w:rsidRPr="00886980" w:rsidRDefault="00A93543" w:rsidP="00A93543">
      <w:pPr>
        <w:rPr>
          <w:rFonts w:ascii="Arial" w:hAnsi="Arial" w:cs="Arial"/>
        </w:rPr>
      </w:pPr>
      <w:proofErr w:type="spellStart"/>
      <w:r w:rsidRPr="00886980">
        <w:rPr>
          <w:rFonts w:ascii="Arial" w:hAnsi="Arial" w:cs="Arial"/>
        </w:rPr>
        <w:t>Baaren</w:t>
      </w:r>
      <w:proofErr w:type="spellEnd"/>
      <w:r w:rsidRPr="00886980">
        <w:rPr>
          <w:rFonts w:ascii="Arial" w:hAnsi="Arial" w:cs="Arial"/>
        </w:rPr>
        <w:t>, RB</w:t>
      </w:r>
      <w:r w:rsidR="00886980">
        <w:rPr>
          <w:rFonts w:ascii="Arial" w:hAnsi="Arial" w:cs="Arial"/>
        </w:rPr>
        <w:t>.</w:t>
      </w:r>
      <w:r w:rsidRPr="00886980">
        <w:rPr>
          <w:rFonts w:ascii="Arial" w:hAnsi="Arial" w:cs="Arial"/>
        </w:rPr>
        <w:t xml:space="preserve"> (2006) </w:t>
      </w:r>
      <w:r w:rsidR="00886980">
        <w:rPr>
          <w:rFonts w:ascii="Arial" w:hAnsi="Arial" w:cs="Arial"/>
        </w:rPr>
        <w:t>.</w:t>
      </w:r>
      <w:r w:rsidRPr="00886980">
        <w:rPr>
          <w:rFonts w:ascii="Arial" w:hAnsi="Arial" w:cs="Arial"/>
          <w:i/>
        </w:rPr>
        <w:t>The Moody Chameleon: The Effect of Mood on Non-Conscious Mimicry</w:t>
      </w:r>
      <w:r w:rsidR="00886980">
        <w:rPr>
          <w:rFonts w:ascii="Arial" w:hAnsi="Arial" w:cs="Arial"/>
          <w:i/>
        </w:rPr>
        <w:t>.</w:t>
      </w:r>
      <w:r w:rsidRPr="00886980">
        <w:rPr>
          <w:rFonts w:ascii="Arial" w:hAnsi="Arial" w:cs="Arial"/>
        </w:rPr>
        <w:t xml:space="preserve"> Guilford Press</w:t>
      </w:r>
    </w:p>
    <w:p w14:paraId="757C96BA" w14:textId="77777777" w:rsidR="00A93543" w:rsidRPr="00886980" w:rsidRDefault="00A93543" w:rsidP="00A93543">
      <w:pPr>
        <w:rPr>
          <w:rFonts w:ascii="Arial" w:hAnsi="Arial" w:cs="Arial"/>
        </w:rPr>
      </w:pPr>
    </w:p>
    <w:p w14:paraId="2B8702A1" w14:textId="3CEBD0D9" w:rsidR="00A93543" w:rsidRPr="00886980" w:rsidRDefault="00A93543" w:rsidP="00A93543">
      <w:pPr>
        <w:rPr>
          <w:rFonts w:ascii="Arial" w:hAnsi="Arial" w:cs="Arial"/>
        </w:rPr>
      </w:pPr>
      <w:proofErr w:type="spellStart"/>
      <w:r w:rsidRPr="00886980">
        <w:rPr>
          <w:rFonts w:ascii="Arial" w:hAnsi="Arial" w:cs="Arial"/>
        </w:rPr>
        <w:t>Baughamn</w:t>
      </w:r>
      <w:proofErr w:type="spellEnd"/>
      <w:r w:rsidRPr="00886980">
        <w:rPr>
          <w:rFonts w:ascii="Arial" w:hAnsi="Arial" w:cs="Arial"/>
        </w:rPr>
        <w:t>, James. (1993)</w:t>
      </w:r>
      <w:r w:rsidR="00886980">
        <w:rPr>
          <w:rFonts w:ascii="Arial" w:hAnsi="Arial" w:cs="Arial"/>
        </w:rPr>
        <w:t>.</w:t>
      </w:r>
      <w:r w:rsidRPr="00886980">
        <w:rPr>
          <w:rFonts w:ascii="Arial" w:hAnsi="Arial" w:cs="Arial"/>
        </w:rPr>
        <w:t xml:space="preserve"> </w:t>
      </w:r>
      <w:r w:rsidRPr="00886980">
        <w:rPr>
          <w:rFonts w:ascii="Arial" w:hAnsi="Arial" w:cs="Arial"/>
          <w:i/>
        </w:rPr>
        <w:t>Television Comes to America 1947-1957</w:t>
      </w:r>
      <w:r w:rsidR="0038695C">
        <w:rPr>
          <w:rFonts w:ascii="Arial" w:hAnsi="Arial" w:cs="Arial"/>
          <w:i/>
        </w:rPr>
        <w:t>.</w:t>
      </w:r>
      <w:r w:rsidRPr="00886980">
        <w:rPr>
          <w:rFonts w:ascii="Arial" w:hAnsi="Arial" w:cs="Arial"/>
        </w:rPr>
        <w:t xml:space="preserve"> University of Wisconsin</w:t>
      </w:r>
    </w:p>
    <w:p w14:paraId="08FD8106" w14:textId="77777777" w:rsidR="00A93543" w:rsidRPr="00886980" w:rsidRDefault="00A93543" w:rsidP="00A93543">
      <w:pPr>
        <w:rPr>
          <w:rFonts w:ascii="Arial" w:hAnsi="Arial" w:cs="Arial"/>
          <w:color w:val="1C1C1C"/>
        </w:rPr>
      </w:pPr>
    </w:p>
    <w:p w14:paraId="2DE6C417" w14:textId="4B760E82" w:rsidR="00A93543" w:rsidRPr="00886980" w:rsidRDefault="00A93543" w:rsidP="00A93543">
      <w:pPr>
        <w:rPr>
          <w:rFonts w:ascii="Arial" w:hAnsi="Arial" w:cs="Arial"/>
          <w:color w:val="000000" w:themeColor="text1"/>
        </w:rPr>
      </w:pPr>
      <w:r w:rsidRPr="00886980">
        <w:rPr>
          <w:rFonts w:ascii="Arial" w:hAnsi="Arial" w:cs="Arial"/>
          <w:color w:val="000000" w:themeColor="text1"/>
        </w:rPr>
        <w:t>Brownlow, Kevin</w:t>
      </w:r>
      <w:r w:rsidR="00886980">
        <w:rPr>
          <w:rFonts w:ascii="Arial" w:hAnsi="Arial" w:cs="Arial"/>
          <w:color w:val="000000" w:themeColor="text1"/>
        </w:rPr>
        <w:t>.</w:t>
      </w:r>
      <w:r w:rsidRPr="00886980">
        <w:rPr>
          <w:rFonts w:ascii="Arial" w:hAnsi="Arial" w:cs="Arial"/>
          <w:color w:val="000000" w:themeColor="text1"/>
        </w:rPr>
        <w:t xml:space="preserve"> (1980). </w:t>
      </w:r>
      <w:hyperlink r:id="rId9" w:history="1">
        <w:r w:rsidRPr="00886980">
          <w:rPr>
            <w:rFonts w:ascii="Arial" w:hAnsi="Arial" w:cs="Arial"/>
            <w:i/>
            <w:color w:val="000000" w:themeColor="text1"/>
          </w:rPr>
          <w:t>"Silent Films: What Was the Right Speed?"</w:t>
        </w:r>
      </w:hyperlink>
      <w:r w:rsidRPr="00886980">
        <w:rPr>
          <w:rFonts w:ascii="Arial" w:hAnsi="Arial" w:cs="Arial"/>
          <w:i/>
          <w:color w:val="000000" w:themeColor="text1"/>
        </w:rPr>
        <w:t>.</w:t>
      </w:r>
      <w:r w:rsidRPr="00886980">
        <w:rPr>
          <w:rFonts w:ascii="Arial" w:hAnsi="Arial" w:cs="Arial"/>
          <w:color w:val="000000" w:themeColor="text1"/>
        </w:rPr>
        <w:t xml:space="preserve"> </w:t>
      </w:r>
      <w:r w:rsidR="00886980">
        <w:rPr>
          <w:rFonts w:ascii="Arial" w:hAnsi="Arial" w:cs="Arial"/>
          <w:color w:val="000000" w:themeColor="text1"/>
        </w:rPr>
        <w:t xml:space="preserve"> </w:t>
      </w:r>
      <w:hyperlink r:id="rId10" w:history="1">
        <w:r w:rsidRPr="00886980">
          <w:rPr>
            <w:rFonts w:ascii="Arial" w:hAnsi="Arial" w:cs="Arial"/>
            <w:iCs/>
            <w:color w:val="000000" w:themeColor="text1"/>
          </w:rPr>
          <w:t>Sight &amp; Sound</w:t>
        </w:r>
      </w:hyperlink>
      <w:r w:rsidRPr="00886980">
        <w:rPr>
          <w:rFonts w:ascii="Arial" w:hAnsi="Arial" w:cs="Arial"/>
          <w:color w:val="000000" w:themeColor="text1"/>
        </w:rPr>
        <w:t xml:space="preserve"> </w:t>
      </w:r>
    </w:p>
    <w:p w14:paraId="20120DF2" w14:textId="77777777" w:rsidR="00A93543" w:rsidRPr="00886980" w:rsidRDefault="00A93543" w:rsidP="00A93543">
      <w:pPr>
        <w:rPr>
          <w:rFonts w:ascii="Arial" w:hAnsi="Arial" w:cs="Arial"/>
          <w:color w:val="1C1C1C"/>
        </w:rPr>
      </w:pPr>
    </w:p>
    <w:p w14:paraId="4255ED61" w14:textId="019D1316" w:rsidR="00A93543" w:rsidRPr="00886980" w:rsidRDefault="00886980" w:rsidP="00A93543">
      <w:pPr>
        <w:rPr>
          <w:rFonts w:ascii="Arial" w:hAnsi="Arial" w:cs="Arial"/>
        </w:rPr>
      </w:pPr>
      <w:r>
        <w:rPr>
          <w:rFonts w:ascii="Arial" w:hAnsi="Arial" w:cs="Arial"/>
          <w:color w:val="1C1C1C"/>
        </w:rPr>
        <w:t>Brooks, Tim &amp;</w:t>
      </w:r>
      <w:r w:rsidR="00A93543" w:rsidRPr="00886980">
        <w:rPr>
          <w:rFonts w:ascii="Arial" w:hAnsi="Arial" w:cs="Arial"/>
          <w:color w:val="1C1C1C"/>
        </w:rPr>
        <w:t xml:space="preserve"> Marsh, Earle (1999). </w:t>
      </w:r>
      <w:r w:rsidR="00A93543" w:rsidRPr="00886980">
        <w:rPr>
          <w:rFonts w:ascii="Arial" w:hAnsi="Arial" w:cs="Arial"/>
          <w:i/>
          <w:iCs/>
          <w:color w:val="1C1C1C"/>
        </w:rPr>
        <w:t>The Complete Directory to Prime Time Network and Cable TV Shows: 1946–Present</w:t>
      </w:r>
      <w:r>
        <w:rPr>
          <w:rFonts w:ascii="Arial" w:hAnsi="Arial" w:cs="Arial"/>
          <w:i/>
          <w:iCs/>
          <w:color w:val="1C1C1C"/>
        </w:rPr>
        <w:t>.</w:t>
      </w:r>
      <w:r>
        <w:rPr>
          <w:rFonts w:ascii="Arial" w:hAnsi="Arial" w:cs="Arial"/>
          <w:color w:val="1C1C1C"/>
        </w:rPr>
        <w:t xml:space="preserve">  Ballantine Books </w:t>
      </w:r>
    </w:p>
    <w:p w14:paraId="75806E96" w14:textId="77777777" w:rsidR="00A93543" w:rsidRPr="00886980" w:rsidRDefault="00A93543" w:rsidP="00A93543">
      <w:pPr>
        <w:rPr>
          <w:rFonts w:ascii="Arial" w:hAnsi="Arial" w:cs="Arial"/>
        </w:rPr>
      </w:pPr>
    </w:p>
    <w:p w14:paraId="106C6FE6" w14:textId="5C4A6862" w:rsidR="00886980" w:rsidRDefault="00886980" w:rsidP="00886980">
      <w:pPr>
        <w:rPr>
          <w:rFonts w:ascii="Arial" w:hAnsi="Arial" w:cs="Arial"/>
        </w:rPr>
      </w:pPr>
      <w:r>
        <w:rPr>
          <w:rFonts w:ascii="Arial" w:hAnsi="Arial" w:cs="Arial"/>
          <w:color w:val="1C1C1C"/>
        </w:rPr>
        <w:t>Bornstein, Kate. (2013)</w:t>
      </w:r>
      <w:proofErr w:type="gramStart"/>
      <w:r>
        <w:rPr>
          <w:rFonts w:ascii="Arial" w:hAnsi="Arial" w:cs="Arial"/>
          <w:color w:val="1C1C1C"/>
        </w:rPr>
        <w:t xml:space="preserve">. </w:t>
      </w:r>
      <w:r w:rsidR="00A93543" w:rsidRPr="00886980">
        <w:rPr>
          <w:rFonts w:ascii="Arial" w:hAnsi="Arial" w:cs="Arial"/>
          <w:i/>
          <w:color w:val="1C1C1C"/>
        </w:rPr>
        <w:t>My New Gender Workbook</w:t>
      </w:r>
      <w:r>
        <w:rPr>
          <w:rFonts w:ascii="Arial" w:hAnsi="Arial" w:cs="Arial"/>
          <w:color w:val="1C1C1C"/>
        </w:rPr>
        <w:t>.</w:t>
      </w:r>
      <w:proofErr w:type="gramEnd"/>
      <w:r w:rsidR="00A93543" w:rsidRPr="00886980">
        <w:rPr>
          <w:rFonts w:ascii="Arial" w:hAnsi="Arial" w:cs="Arial"/>
          <w:color w:val="1C1C1C"/>
        </w:rPr>
        <w:t xml:space="preserve"> </w:t>
      </w:r>
      <w:proofErr w:type="spellStart"/>
      <w:r w:rsidR="00A93543" w:rsidRPr="00886980">
        <w:rPr>
          <w:rFonts w:ascii="Arial" w:hAnsi="Arial" w:cs="Arial"/>
          <w:color w:val="1C1C1C"/>
        </w:rPr>
        <w:t>Routledge</w:t>
      </w:r>
      <w:proofErr w:type="spellEnd"/>
    </w:p>
    <w:p w14:paraId="2A241AD5" w14:textId="77777777" w:rsidR="00886980" w:rsidRPr="00886980" w:rsidRDefault="00886980" w:rsidP="00886980">
      <w:pPr>
        <w:rPr>
          <w:rFonts w:ascii="Arial" w:hAnsi="Arial" w:cs="Arial"/>
        </w:rPr>
      </w:pPr>
    </w:p>
    <w:p w14:paraId="4E737893" w14:textId="0290754B" w:rsidR="00886980" w:rsidRPr="00886980" w:rsidRDefault="00886980" w:rsidP="00886980">
      <w:pPr>
        <w:widowControl w:val="0"/>
        <w:autoSpaceDE w:val="0"/>
        <w:autoSpaceDN w:val="0"/>
        <w:adjustRightInd w:val="0"/>
        <w:spacing w:after="200"/>
        <w:rPr>
          <w:rFonts w:ascii="Arial" w:hAnsi="Arial" w:cs="Arial"/>
        </w:rPr>
      </w:pPr>
      <w:r w:rsidRPr="00886980">
        <w:rPr>
          <w:rFonts w:ascii="Arial" w:hAnsi="Arial" w:cs="Arial"/>
        </w:rPr>
        <w:t>Carter, Bill</w:t>
      </w:r>
      <w:r>
        <w:rPr>
          <w:rFonts w:ascii="Arial" w:hAnsi="Arial" w:cs="Arial"/>
        </w:rPr>
        <w:t>.</w:t>
      </w:r>
      <w:r w:rsidRPr="00886980">
        <w:rPr>
          <w:rFonts w:ascii="Arial" w:hAnsi="Arial" w:cs="Arial"/>
        </w:rPr>
        <w:t xml:space="preserve"> (2009)</w:t>
      </w:r>
      <w:proofErr w:type="gramStart"/>
      <w:r>
        <w:rPr>
          <w:rFonts w:ascii="Arial" w:hAnsi="Arial" w:cs="Arial"/>
        </w:rPr>
        <w:t>.</w:t>
      </w:r>
      <w:r w:rsidRPr="00886980">
        <w:rPr>
          <w:rFonts w:ascii="Arial" w:hAnsi="Arial" w:cs="Arial"/>
        </w:rPr>
        <w:t xml:space="preserve"> </w:t>
      </w:r>
      <w:r w:rsidRPr="00886980">
        <w:rPr>
          <w:rFonts w:ascii="Arial" w:hAnsi="Arial" w:cs="Arial"/>
          <w:i/>
        </w:rPr>
        <w:t>CBS Cancels ‘As the World Turns,’ Procter &amp; Gamble’s Last Soap Opera</w:t>
      </w:r>
      <w:r>
        <w:rPr>
          <w:rFonts w:ascii="Arial" w:hAnsi="Arial" w:cs="Arial"/>
          <w:i/>
        </w:rPr>
        <w:t>.</w:t>
      </w:r>
      <w:proofErr w:type="gramEnd"/>
      <w:r w:rsidRPr="00886980">
        <w:rPr>
          <w:rFonts w:ascii="Arial" w:hAnsi="Arial" w:cs="Arial"/>
        </w:rPr>
        <w:t xml:space="preserve"> N</w:t>
      </w:r>
      <w:r>
        <w:rPr>
          <w:rFonts w:ascii="Arial" w:hAnsi="Arial" w:cs="Arial"/>
        </w:rPr>
        <w:t xml:space="preserve">ew </w:t>
      </w:r>
      <w:r w:rsidRPr="00886980">
        <w:rPr>
          <w:rFonts w:ascii="Arial" w:hAnsi="Arial" w:cs="Arial"/>
        </w:rPr>
        <w:t>Y</w:t>
      </w:r>
      <w:r>
        <w:rPr>
          <w:rFonts w:ascii="Arial" w:hAnsi="Arial" w:cs="Arial"/>
        </w:rPr>
        <w:t>ork</w:t>
      </w:r>
      <w:r w:rsidRPr="00886980">
        <w:rPr>
          <w:rFonts w:ascii="Arial" w:hAnsi="Arial" w:cs="Arial"/>
        </w:rPr>
        <w:t xml:space="preserve"> Times</w:t>
      </w:r>
    </w:p>
    <w:p w14:paraId="59AB1100" w14:textId="055F87DD" w:rsidR="00A93543" w:rsidRPr="00886980" w:rsidRDefault="00886980" w:rsidP="00A93543">
      <w:pPr>
        <w:rPr>
          <w:rFonts w:ascii="Arial" w:hAnsi="Arial" w:cs="Arial"/>
        </w:rPr>
      </w:pPr>
      <w:proofErr w:type="spellStart"/>
      <w:r>
        <w:rPr>
          <w:rFonts w:ascii="Arial" w:hAnsi="Arial" w:cs="Arial"/>
        </w:rPr>
        <w:t>Chonchaiya</w:t>
      </w:r>
      <w:proofErr w:type="spellEnd"/>
      <w:r>
        <w:rPr>
          <w:rFonts w:ascii="Arial" w:hAnsi="Arial" w:cs="Arial"/>
        </w:rPr>
        <w:t xml:space="preserve">, </w:t>
      </w:r>
      <w:proofErr w:type="spellStart"/>
      <w:r>
        <w:rPr>
          <w:rFonts w:ascii="Arial" w:hAnsi="Arial" w:cs="Arial"/>
        </w:rPr>
        <w:t>Weerasak</w:t>
      </w:r>
      <w:proofErr w:type="spellEnd"/>
      <w:r>
        <w:rPr>
          <w:rFonts w:ascii="Arial" w:hAnsi="Arial" w:cs="Arial"/>
        </w:rPr>
        <w:t xml:space="preserve">, </w:t>
      </w:r>
      <w:proofErr w:type="spellStart"/>
      <w:r>
        <w:rPr>
          <w:rFonts w:ascii="Arial" w:hAnsi="Arial" w:cs="Arial"/>
        </w:rPr>
        <w:t>Nuntnarumit</w:t>
      </w:r>
      <w:proofErr w:type="spellEnd"/>
      <w:r>
        <w:rPr>
          <w:rFonts w:ascii="Arial" w:hAnsi="Arial" w:cs="Arial"/>
        </w:rPr>
        <w:t xml:space="preserve">, </w:t>
      </w:r>
      <w:proofErr w:type="spellStart"/>
      <w:r>
        <w:rPr>
          <w:rFonts w:ascii="Arial" w:hAnsi="Arial" w:cs="Arial"/>
        </w:rPr>
        <w:t>Prapasri</w:t>
      </w:r>
      <w:proofErr w:type="spellEnd"/>
      <w:r>
        <w:rPr>
          <w:rFonts w:ascii="Arial" w:hAnsi="Arial" w:cs="Arial"/>
        </w:rPr>
        <w:t xml:space="preserve"> &amp; </w:t>
      </w:r>
      <w:proofErr w:type="spellStart"/>
      <w:r w:rsidR="0038695C">
        <w:rPr>
          <w:rFonts w:ascii="Arial" w:hAnsi="Arial" w:cs="Arial"/>
        </w:rPr>
        <w:t>Pruksananonda</w:t>
      </w:r>
      <w:proofErr w:type="spellEnd"/>
      <w:r w:rsidR="0038695C">
        <w:rPr>
          <w:rFonts w:ascii="Arial" w:hAnsi="Arial" w:cs="Arial"/>
        </w:rPr>
        <w:t xml:space="preserve">, </w:t>
      </w:r>
      <w:proofErr w:type="spellStart"/>
      <w:r w:rsidR="0038695C">
        <w:rPr>
          <w:rFonts w:ascii="Arial" w:hAnsi="Arial" w:cs="Arial"/>
        </w:rPr>
        <w:t>Chandhita</w:t>
      </w:r>
      <w:proofErr w:type="spellEnd"/>
      <w:r w:rsidR="0038695C">
        <w:rPr>
          <w:rFonts w:ascii="Arial" w:hAnsi="Arial" w:cs="Arial"/>
        </w:rPr>
        <w:t xml:space="preserve">. </w:t>
      </w:r>
      <w:r w:rsidR="00A93543" w:rsidRPr="00886980">
        <w:rPr>
          <w:rFonts w:ascii="Arial" w:hAnsi="Arial" w:cs="Arial"/>
        </w:rPr>
        <w:t>(2010)</w:t>
      </w:r>
      <w:proofErr w:type="gramStart"/>
      <w:r w:rsidR="0038695C">
        <w:rPr>
          <w:rFonts w:ascii="Arial" w:hAnsi="Arial" w:cs="Arial"/>
        </w:rPr>
        <w:t>.</w:t>
      </w:r>
      <w:r w:rsidR="00A93543" w:rsidRPr="00886980">
        <w:rPr>
          <w:rFonts w:ascii="Arial" w:hAnsi="Arial" w:cs="Arial"/>
          <w:i/>
        </w:rPr>
        <w:t xml:space="preserve"> </w:t>
      </w:r>
      <w:r w:rsidRPr="00886980">
        <w:rPr>
          <w:rFonts w:ascii="Arial" w:hAnsi="Arial" w:cs="Arial"/>
          <w:i/>
        </w:rPr>
        <w:t>Comparison</w:t>
      </w:r>
      <w:r w:rsidR="00A93543" w:rsidRPr="00886980">
        <w:rPr>
          <w:rFonts w:ascii="Arial" w:hAnsi="Arial" w:cs="Arial"/>
          <w:i/>
        </w:rPr>
        <w:t xml:space="preserve"> of Television Viewing Between Children with Autism Spectrum Disorder and Controls</w:t>
      </w:r>
      <w:r w:rsidR="0038695C">
        <w:rPr>
          <w:rFonts w:ascii="Arial" w:hAnsi="Arial" w:cs="Arial"/>
        </w:rPr>
        <w:t>.</w:t>
      </w:r>
      <w:proofErr w:type="gramEnd"/>
      <w:r w:rsidR="00A93543" w:rsidRPr="00886980">
        <w:rPr>
          <w:rFonts w:ascii="Arial" w:hAnsi="Arial" w:cs="Arial"/>
        </w:rPr>
        <w:t xml:space="preserve"> </w:t>
      </w:r>
      <w:proofErr w:type="spellStart"/>
      <w:r w:rsidR="00A93543" w:rsidRPr="00886980">
        <w:rPr>
          <w:rFonts w:ascii="Arial" w:hAnsi="Arial" w:cs="Arial"/>
        </w:rPr>
        <w:t>Acta</w:t>
      </w:r>
      <w:proofErr w:type="spellEnd"/>
      <w:r w:rsidR="00A93543" w:rsidRPr="00886980">
        <w:rPr>
          <w:rFonts w:ascii="Arial" w:hAnsi="Arial" w:cs="Arial"/>
        </w:rPr>
        <w:t xml:space="preserve"> </w:t>
      </w:r>
      <w:proofErr w:type="spellStart"/>
      <w:r w:rsidR="00A93543" w:rsidRPr="00886980">
        <w:rPr>
          <w:rFonts w:ascii="Arial" w:hAnsi="Arial" w:cs="Arial"/>
        </w:rPr>
        <w:t>Paediatrica</w:t>
      </w:r>
      <w:proofErr w:type="spellEnd"/>
    </w:p>
    <w:p w14:paraId="038913FA" w14:textId="77777777" w:rsidR="00A93543" w:rsidRPr="00886980" w:rsidRDefault="00A93543" w:rsidP="00A93543">
      <w:pPr>
        <w:rPr>
          <w:rFonts w:ascii="Arial" w:hAnsi="Arial" w:cs="Arial"/>
        </w:rPr>
      </w:pPr>
    </w:p>
    <w:p w14:paraId="76578257" w14:textId="11DCFB69" w:rsidR="00A93543" w:rsidRPr="00886980" w:rsidRDefault="00A93543" w:rsidP="00A93543">
      <w:pPr>
        <w:rPr>
          <w:rFonts w:ascii="Arial" w:hAnsi="Arial" w:cs="Arial"/>
        </w:rPr>
      </w:pPr>
      <w:r w:rsidRPr="00886980">
        <w:rPr>
          <w:rFonts w:ascii="Arial" w:hAnsi="Arial" w:cs="Arial"/>
        </w:rPr>
        <w:t>Eco, U</w:t>
      </w:r>
      <w:r w:rsidR="0038695C">
        <w:rPr>
          <w:rFonts w:ascii="Arial" w:hAnsi="Arial" w:cs="Arial"/>
        </w:rPr>
        <w:t>.</w:t>
      </w:r>
      <w:r w:rsidRPr="00886980">
        <w:rPr>
          <w:rFonts w:ascii="Arial" w:hAnsi="Arial" w:cs="Arial"/>
        </w:rPr>
        <w:t xml:space="preserve"> (1965)</w:t>
      </w:r>
      <w:r w:rsidR="0038695C">
        <w:rPr>
          <w:rFonts w:ascii="Arial" w:hAnsi="Arial" w:cs="Arial"/>
        </w:rPr>
        <w:t>.</w:t>
      </w:r>
      <w:r w:rsidRPr="00886980">
        <w:rPr>
          <w:rFonts w:ascii="Arial" w:hAnsi="Arial" w:cs="Arial"/>
        </w:rPr>
        <w:t xml:space="preserve"> </w:t>
      </w:r>
      <w:proofErr w:type="gramStart"/>
      <w:r w:rsidRPr="0038695C">
        <w:rPr>
          <w:rFonts w:ascii="Arial" w:hAnsi="Arial" w:cs="Arial"/>
          <w:i/>
        </w:rPr>
        <w:t>Towards a Semiotic Inquiry Into the Television Message</w:t>
      </w:r>
      <w:r w:rsidR="0038695C">
        <w:rPr>
          <w:rFonts w:ascii="Arial" w:hAnsi="Arial" w:cs="Arial"/>
          <w:i/>
        </w:rPr>
        <w:t>.</w:t>
      </w:r>
      <w:proofErr w:type="gramEnd"/>
      <w:r w:rsidR="0038695C">
        <w:rPr>
          <w:rFonts w:ascii="Arial" w:hAnsi="Arial" w:cs="Arial"/>
          <w:i/>
        </w:rPr>
        <w:t xml:space="preserve"> </w:t>
      </w:r>
      <w:proofErr w:type="spellStart"/>
      <w:r w:rsidR="0038695C" w:rsidRPr="0038695C">
        <w:rPr>
          <w:rFonts w:ascii="Arial" w:hAnsi="Arial" w:cs="Arial"/>
        </w:rPr>
        <w:t>Routledge</w:t>
      </w:r>
      <w:proofErr w:type="spellEnd"/>
    </w:p>
    <w:p w14:paraId="60BA4868" w14:textId="77777777" w:rsidR="00A93543" w:rsidRPr="00886980" w:rsidRDefault="00A93543" w:rsidP="00A93543">
      <w:pPr>
        <w:rPr>
          <w:rFonts w:ascii="Arial" w:hAnsi="Arial" w:cs="Arial"/>
        </w:rPr>
      </w:pPr>
    </w:p>
    <w:p w14:paraId="252CF561" w14:textId="685D9F1A" w:rsidR="00A93543" w:rsidRPr="00886980" w:rsidRDefault="0038695C" w:rsidP="00A93543">
      <w:pPr>
        <w:rPr>
          <w:rFonts w:ascii="Arial" w:hAnsi="Arial" w:cs="Arial"/>
        </w:rPr>
      </w:pPr>
      <w:r>
        <w:rPr>
          <w:rFonts w:ascii="Arial" w:hAnsi="Arial" w:cs="Arial"/>
        </w:rPr>
        <w:t xml:space="preserve">Huston, </w:t>
      </w:r>
      <w:proofErr w:type="spellStart"/>
      <w:r>
        <w:rPr>
          <w:rFonts w:ascii="Arial" w:hAnsi="Arial" w:cs="Arial"/>
        </w:rPr>
        <w:t>Aletha</w:t>
      </w:r>
      <w:proofErr w:type="spellEnd"/>
      <w:r>
        <w:rPr>
          <w:rFonts w:ascii="Arial" w:hAnsi="Arial" w:cs="Arial"/>
        </w:rPr>
        <w:t xml:space="preserve"> &amp; Zuckerman, Diana &amp; </w:t>
      </w:r>
      <w:r w:rsidR="00A93543" w:rsidRPr="00886980">
        <w:rPr>
          <w:rFonts w:ascii="Arial" w:hAnsi="Arial" w:cs="Arial"/>
        </w:rPr>
        <w:t>Wilcox, Brian</w:t>
      </w:r>
      <w:r>
        <w:rPr>
          <w:rFonts w:ascii="Arial" w:hAnsi="Arial" w:cs="Arial"/>
        </w:rPr>
        <w:t>.</w:t>
      </w:r>
      <w:r w:rsidR="00A93543" w:rsidRPr="00886980">
        <w:rPr>
          <w:rFonts w:ascii="Arial" w:hAnsi="Arial" w:cs="Arial"/>
        </w:rPr>
        <w:t xml:space="preserve"> (1992)</w:t>
      </w:r>
      <w:r>
        <w:rPr>
          <w:rFonts w:ascii="Arial" w:hAnsi="Arial" w:cs="Arial"/>
        </w:rPr>
        <w:t>.</w:t>
      </w:r>
      <w:r w:rsidR="00A93543" w:rsidRPr="00886980">
        <w:rPr>
          <w:rFonts w:ascii="Arial" w:hAnsi="Arial" w:cs="Arial"/>
        </w:rPr>
        <w:t xml:space="preserve"> </w:t>
      </w:r>
      <w:r w:rsidR="00A93543" w:rsidRPr="0038695C">
        <w:rPr>
          <w:rFonts w:ascii="Arial" w:hAnsi="Arial" w:cs="Arial"/>
          <w:i/>
        </w:rPr>
        <w:t>Big World, Small Screen: The Role o</w:t>
      </w:r>
      <w:r w:rsidRPr="0038695C">
        <w:rPr>
          <w:rFonts w:ascii="Arial" w:hAnsi="Arial" w:cs="Arial"/>
          <w:i/>
        </w:rPr>
        <w:t>f Television in American Society</w:t>
      </w:r>
      <w:r>
        <w:rPr>
          <w:rFonts w:ascii="Arial" w:hAnsi="Arial" w:cs="Arial"/>
        </w:rPr>
        <w:t>. University of Nebraska Press</w:t>
      </w:r>
    </w:p>
    <w:p w14:paraId="4E80258A" w14:textId="77777777" w:rsidR="00A93543" w:rsidRPr="00886980" w:rsidRDefault="00A93543" w:rsidP="00A93543">
      <w:pPr>
        <w:rPr>
          <w:rFonts w:ascii="Arial" w:hAnsi="Arial" w:cs="Arial"/>
        </w:rPr>
      </w:pPr>
    </w:p>
    <w:p w14:paraId="6578A33B" w14:textId="422C9E70" w:rsidR="00A93543" w:rsidRPr="0038695C" w:rsidRDefault="00A93543" w:rsidP="00A93543">
      <w:pPr>
        <w:rPr>
          <w:rFonts w:ascii="Arial" w:hAnsi="Arial" w:cs="Arial"/>
          <w:i/>
        </w:rPr>
      </w:pPr>
      <w:r w:rsidRPr="00886980">
        <w:rPr>
          <w:rFonts w:ascii="Arial" w:hAnsi="Arial" w:cs="Arial"/>
        </w:rPr>
        <w:t>Horton, Stack</w:t>
      </w:r>
      <w:r w:rsidR="0038695C">
        <w:rPr>
          <w:rFonts w:ascii="Arial" w:hAnsi="Arial" w:cs="Arial"/>
        </w:rPr>
        <w:t>.</w:t>
      </w:r>
      <w:r w:rsidRPr="00886980">
        <w:rPr>
          <w:rFonts w:ascii="Arial" w:hAnsi="Arial" w:cs="Arial"/>
        </w:rPr>
        <w:t xml:space="preserve"> (1984)</w:t>
      </w:r>
      <w:proofErr w:type="gramStart"/>
      <w:r w:rsidR="0038695C">
        <w:rPr>
          <w:rFonts w:ascii="Arial" w:hAnsi="Arial" w:cs="Arial"/>
        </w:rPr>
        <w:t>.</w:t>
      </w:r>
      <w:r w:rsidRPr="00886980">
        <w:rPr>
          <w:rFonts w:ascii="Arial" w:hAnsi="Arial" w:cs="Arial"/>
        </w:rPr>
        <w:t xml:space="preserve"> </w:t>
      </w:r>
      <w:r w:rsidRPr="0038695C">
        <w:rPr>
          <w:rFonts w:ascii="Arial" w:hAnsi="Arial" w:cs="Arial"/>
          <w:i/>
        </w:rPr>
        <w:t>The Effect of Television on National Suicide Rates</w:t>
      </w:r>
      <w:r w:rsidR="0038695C">
        <w:rPr>
          <w:rFonts w:ascii="Arial" w:hAnsi="Arial" w:cs="Arial"/>
          <w:i/>
        </w:rPr>
        <w:t>.</w:t>
      </w:r>
      <w:proofErr w:type="gramEnd"/>
      <w:r w:rsidR="0038695C">
        <w:rPr>
          <w:rFonts w:ascii="Arial" w:hAnsi="Arial" w:cs="Arial"/>
          <w:i/>
        </w:rPr>
        <w:t xml:space="preserve"> </w:t>
      </w:r>
      <w:r w:rsidR="0038695C" w:rsidRPr="0038695C">
        <w:rPr>
          <w:rFonts w:ascii="Arial" w:hAnsi="Arial" w:cs="Arial"/>
        </w:rPr>
        <w:t>Columbia University Press</w:t>
      </w:r>
    </w:p>
    <w:p w14:paraId="601B0C63" w14:textId="77777777" w:rsidR="00A93543" w:rsidRPr="00886980" w:rsidRDefault="00A93543" w:rsidP="00A93543">
      <w:pPr>
        <w:rPr>
          <w:rFonts w:ascii="Arial" w:hAnsi="Arial" w:cs="Arial"/>
          <w:color w:val="1C1C1C"/>
        </w:rPr>
      </w:pPr>
    </w:p>
    <w:p w14:paraId="36D0743A" w14:textId="20C5B345" w:rsidR="00A93543" w:rsidRPr="00886980" w:rsidRDefault="0038695C" w:rsidP="00A93543">
      <w:pPr>
        <w:rPr>
          <w:rFonts w:ascii="Arial" w:hAnsi="Arial" w:cs="Arial"/>
          <w:color w:val="1C1C1C"/>
        </w:rPr>
      </w:pPr>
      <w:r>
        <w:rPr>
          <w:rFonts w:ascii="Arial" w:hAnsi="Arial" w:cs="Arial"/>
          <w:color w:val="1C1C1C"/>
        </w:rPr>
        <w:t xml:space="preserve">Jensen, </w:t>
      </w:r>
      <w:proofErr w:type="spellStart"/>
      <w:r>
        <w:rPr>
          <w:rFonts w:ascii="Arial" w:hAnsi="Arial" w:cs="Arial"/>
          <w:color w:val="1C1C1C"/>
        </w:rPr>
        <w:t>Rober</w:t>
      </w:r>
      <w:proofErr w:type="spellEnd"/>
      <w:r>
        <w:rPr>
          <w:rFonts w:ascii="Arial" w:hAnsi="Arial" w:cs="Arial"/>
          <w:color w:val="1C1C1C"/>
        </w:rPr>
        <w:t xml:space="preserve"> &amp;</w:t>
      </w:r>
      <w:r w:rsidR="00A93543" w:rsidRPr="00886980">
        <w:rPr>
          <w:rFonts w:ascii="Arial" w:hAnsi="Arial" w:cs="Arial"/>
          <w:color w:val="1C1C1C"/>
        </w:rPr>
        <w:t xml:space="preserve"> Oster, Emily</w:t>
      </w:r>
      <w:r>
        <w:rPr>
          <w:rFonts w:ascii="Arial" w:hAnsi="Arial" w:cs="Arial"/>
          <w:color w:val="1C1C1C"/>
        </w:rPr>
        <w:t>.</w:t>
      </w:r>
      <w:r w:rsidR="00A93543" w:rsidRPr="00886980">
        <w:rPr>
          <w:rFonts w:ascii="Arial" w:hAnsi="Arial" w:cs="Arial"/>
          <w:color w:val="1C1C1C"/>
        </w:rPr>
        <w:t xml:space="preserve"> (2005)</w:t>
      </w:r>
      <w:r>
        <w:rPr>
          <w:rFonts w:ascii="Arial" w:hAnsi="Arial" w:cs="Arial"/>
          <w:color w:val="1C1C1C"/>
        </w:rPr>
        <w:t>.</w:t>
      </w:r>
      <w:r w:rsidR="00A93543" w:rsidRPr="00886980">
        <w:rPr>
          <w:rFonts w:ascii="Arial" w:hAnsi="Arial" w:cs="Arial"/>
          <w:color w:val="1C1C1C"/>
        </w:rPr>
        <w:t xml:space="preserve"> </w:t>
      </w:r>
      <w:r w:rsidR="00A93543" w:rsidRPr="0038695C">
        <w:rPr>
          <w:rFonts w:ascii="Arial" w:hAnsi="Arial" w:cs="Arial"/>
          <w:i/>
          <w:color w:val="1C1C1C"/>
        </w:rPr>
        <w:t xml:space="preserve">The Power of TV: Cable </w:t>
      </w:r>
      <w:r w:rsidR="008772AC" w:rsidRPr="0038695C">
        <w:rPr>
          <w:rFonts w:ascii="Arial" w:hAnsi="Arial" w:cs="Arial"/>
          <w:i/>
          <w:color w:val="1C1C1C"/>
        </w:rPr>
        <w:t>Television</w:t>
      </w:r>
      <w:r w:rsidR="00A93543" w:rsidRPr="0038695C">
        <w:rPr>
          <w:rFonts w:ascii="Arial" w:hAnsi="Arial" w:cs="Arial"/>
          <w:i/>
          <w:color w:val="1C1C1C"/>
        </w:rPr>
        <w:t xml:space="preserve"> and Women’s Status in India</w:t>
      </w:r>
      <w:r>
        <w:rPr>
          <w:rFonts w:ascii="Arial" w:hAnsi="Arial" w:cs="Arial"/>
          <w:i/>
          <w:color w:val="1C1C1C"/>
        </w:rPr>
        <w:t>.</w:t>
      </w:r>
      <w:r w:rsidR="00A93543" w:rsidRPr="0038695C">
        <w:rPr>
          <w:rFonts w:ascii="Arial" w:hAnsi="Arial" w:cs="Arial"/>
          <w:i/>
          <w:color w:val="1C1C1C"/>
        </w:rPr>
        <w:t xml:space="preserve"> </w:t>
      </w:r>
      <w:r w:rsidR="00A93543" w:rsidRPr="00886980">
        <w:rPr>
          <w:rFonts w:ascii="Arial" w:hAnsi="Arial" w:cs="Arial"/>
          <w:color w:val="1C1C1C"/>
        </w:rPr>
        <w:t>Quarterly Journal of Economics</w:t>
      </w:r>
    </w:p>
    <w:p w14:paraId="1DA3FA92" w14:textId="77777777" w:rsidR="00A93543" w:rsidRPr="00886980" w:rsidRDefault="00A93543" w:rsidP="00A93543">
      <w:pPr>
        <w:rPr>
          <w:rFonts w:ascii="Arial" w:hAnsi="Arial" w:cs="Arial"/>
          <w:color w:val="1C1C1C"/>
        </w:rPr>
      </w:pPr>
    </w:p>
    <w:p w14:paraId="68D7AAED" w14:textId="64A8A02E" w:rsidR="00A93543" w:rsidRPr="00886980" w:rsidRDefault="00A93543" w:rsidP="00A93543">
      <w:pPr>
        <w:rPr>
          <w:rFonts w:ascii="Arial" w:hAnsi="Arial" w:cs="Arial"/>
        </w:rPr>
      </w:pPr>
      <w:r w:rsidRPr="00886980">
        <w:rPr>
          <w:rFonts w:ascii="Arial" w:hAnsi="Arial" w:cs="Arial"/>
          <w:color w:val="1C1C1C"/>
        </w:rPr>
        <w:t>Newcomb, Horace</w:t>
      </w:r>
      <w:r w:rsidR="0038695C">
        <w:rPr>
          <w:rFonts w:ascii="Arial" w:hAnsi="Arial" w:cs="Arial"/>
          <w:color w:val="1C1C1C"/>
        </w:rPr>
        <w:t>.</w:t>
      </w:r>
      <w:r w:rsidRPr="00886980">
        <w:rPr>
          <w:rFonts w:ascii="Arial" w:hAnsi="Arial" w:cs="Arial"/>
          <w:color w:val="1C1C1C"/>
        </w:rPr>
        <w:t xml:space="preserve"> (2004)</w:t>
      </w:r>
      <w:proofErr w:type="gramStart"/>
      <w:r w:rsidRPr="00886980">
        <w:rPr>
          <w:rFonts w:ascii="Arial" w:hAnsi="Arial" w:cs="Arial"/>
          <w:color w:val="1C1C1C"/>
        </w:rPr>
        <w:t xml:space="preserve">. </w:t>
      </w:r>
      <w:r w:rsidRPr="00886980">
        <w:rPr>
          <w:rFonts w:ascii="Arial" w:hAnsi="Arial" w:cs="Arial"/>
          <w:i/>
          <w:iCs/>
          <w:color w:val="1C1C1C"/>
        </w:rPr>
        <w:t>Encyclopedia of Television, Volume 1</w:t>
      </w:r>
      <w:r w:rsidR="0038695C">
        <w:rPr>
          <w:rFonts w:ascii="Arial" w:hAnsi="Arial" w:cs="Arial"/>
          <w:color w:val="1C1C1C"/>
        </w:rPr>
        <w:t>.</w:t>
      </w:r>
      <w:proofErr w:type="gramEnd"/>
      <w:r w:rsidR="0038695C">
        <w:rPr>
          <w:rFonts w:ascii="Arial" w:hAnsi="Arial" w:cs="Arial"/>
          <w:color w:val="1C1C1C"/>
        </w:rPr>
        <w:t xml:space="preserve"> CRC Press</w:t>
      </w:r>
      <w:r w:rsidRPr="00886980">
        <w:rPr>
          <w:rFonts w:ascii="Arial" w:hAnsi="Arial" w:cs="Arial"/>
          <w:color w:val="1C1C1C"/>
        </w:rPr>
        <w:t xml:space="preserve"> </w:t>
      </w:r>
    </w:p>
    <w:p w14:paraId="7633B826" w14:textId="77777777" w:rsidR="008772AC" w:rsidRDefault="008772AC" w:rsidP="00A93543">
      <w:pPr>
        <w:rPr>
          <w:rFonts w:ascii="Arial" w:hAnsi="Arial" w:cs="Arial"/>
        </w:rPr>
      </w:pPr>
    </w:p>
    <w:p w14:paraId="392C8D01" w14:textId="6478A4EE" w:rsidR="008772AC" w:rsidRPr="008772AC" w:rsidRDefault="008772AC" w:rsidP="00A93543">
      <w:pPr>
        <w:rPr>
          <w:rFonts w:ascii="Arial" w:hAnsi="Arial" w:cs="Arial"/>
          <w:i/>
        </w:rPr>
      </w:pPr>
      <w:proofErr w:type="spellStart"/>
      <w:r>
        <w:rPr>
          <w:rFonts w:ascii="Arial" w:hAnsi="Arial" w:cs="Arial"/>
        </w:rPr>
        <w:t>Neilsen</w:t>
      </w:r>
      <w:proofErr w:type="spellEnd"/>
      <w:r>
        <w:rPr>
          <w:rFonts w:ascii="Arial" w:hAnsi="Arial" w:cs="Arial"/>
        </w:rPr>
        <w:t xml:space="preserve">. (2014). Nielsen Geographic Regions Summary </w:t>
      </w:r>
      <w:r w:rsidRPr="008772AC">
        <w:rPr>
          <w:rFonts w:ascii="Arial" w:hAnsi="Arial" w:cs="Arial"/>
          <w:i/>
        </w:rPr>
        <w:t>TV Ownership by Regions and States</w:t>
      </w:r>
    </w:p>
    <w:p w14:paraId="0E0764F7" w14:textId="154340C7" w:rsidR="00A93543" w:rsidRPr="0038695C" w:rsidRDefault="0038695C" w:rsidP="00A93543">
      <w:pPr>
        <w:rPr>
          <w:rFonts w:ascii="Arial" w:hAnsi="Arial" w:cs="Arial"/>
          <w:i/>
        </w:rPr>
      </w:pPr>
      <w:proofErr w:type="gramStart"/>
      <w:r>
        <w:rPr>
          <w:rFonts w:ascii="Arial" w:hAnsi="Arial" w:cs="Arial"/>
        </w:rPr>
        <w:lastRenderedPageBreak/>
        <w:t>Peterson, Tim. (</w:t>
      </w:r>
      <w:r w:rsidR="00A93543" w:rsidRPr="00886980">
        <w:rPr>
          <w:rFonts w:ascii="Arial" w:hAnsi="Arial" w:cs="Arial"/>
        </w:rPr>
        <w:t xml:space="preserve">2014) </w:t>
      </w:r>
      <w:r w:rsidR="008772AC">
        <w:rPr>
          <w:rFonts w:ascii="Arial" w:hAnsi="Arial" w:cs="Arial"/>
          <w:i/>
        </w:rPr>
        <w:t>Digital to Overtake TV Ad Spend</w:t>
      </w:r>
      <w:r w:rsidR="00A93543" w:rsidRPr="0038695C">
        <w:rPr>
          <w:rFonts w:ascii="Arial" w:hAnsi="Arial" w:cs="Arial"/>
          <w:i/>
        </w:rPr>
        <w:t>ing in Two Years.</w:t>
      </w:r>
      <w:proofErr w:type="gramEnd"/>
      <w:r w:rsidR="00A93543" w:rsidRPr="0038695C">
        <w:rPr>
          <w:rFonts w:ascii="Arial" w:hAnsi="Arial" w:cs="Arial"/>
          <w:i/>
        </w:rPr>
        <w:t xml:space="preserve"> Says Forrester.</w:t>
      </w:r>
      <w:r>
        <w:rPr>
          <w:rFonts w:ascii="Arial" w:hAnsi="Arial" w:cs="Arial"/>
          <w:i/>
        </w:rPr>
        <w:t xml:space="preserve"> </w:t>
      </w:r>
      <w:r w:rsidRPr="0038695C">
        <w:rPr>
          <w:rFonts w:ascii="Arial" w:hAnsi="Arial" w:cs="Arial"/>
        </w:rPr>
        <w:t>Adage</w:t>
      </w:r>
    </w:p>
    <w:p w14:paraId="2735792A" w14:textId="77777777" w:rsidR="00EF0E27" w:rsidRPr="00886980" w:rsidRDefault="00EF0E27" w:rsidP="00444CAB">
      <w:pPr>
        <w:rPr>
          <w:rFonts w:ascii="Arial" w:hAnsi="Arial" w:cs="Arial"/>
        </w:rPr>
      </w:pPr>
    </w:p>
    <w:p w14:paraId="47E1A767" w14:textId="0EBDC6A9" w:rsidR="00A93543" w:rsidRPr="00886980" w:rsidRDefault="00A93543" w:rsidP="00444CAB">
      <w:pPr>
        <w:rPr>
          <w:rFonts w:ascii="Arial" w:hAnsi="Arial" w:cs="Arial"/>
        </w:rPr>
      </w:pPr>
      <w:r w:rsidRPr="00886980">
        <w:rPr>
          <w:rFonts w:ascii="Arial" w:hAnsi="Arial" w:cs="Arial"/>
          <w:color w:val="1C1C1C"/>
        </w:rPr>
        <w:t xml:space="preserve">Parkinson, Mike (2012) </w:t>
      </w:r>
      <w:r w:rsidRPr="0038695C">
        <w:rPr>
          <w:rFonts w:ascii="Arial" w:hAnsi="Arial" w:cs="Arial"/>
          <w:i/>
          <w:color w:val="1C1C1C"/>
        </w:rPr>
        <w:t xml:space="preserve">The Power of Visual </w:t>
      </w:r>
      <w:r w:rsidR="0038695C" w:rsidRPr="0038695C">
        <w:rPr>
          <w:rFonts w:ascii="Arial" w:hAnsi="Arial" w:cs="Arial"/>
          <w:i/>
          <w:color w:val="1C1C1C"/>
        </w:rPr>
        <w:t>Communication</w:t>
      </w:r>
      <w:r w:rsidR="0038695C">
        <w:rPr>
          <w:rFonts w:ascii="Arial" w:hAnsi="Arial" w:cs="Arial"/>
          <w:i/>
          <w:color w:val="1C1C1C"/>
        </w:rPr>
        <w:t>.</w:t>
      </w:r>
      <w:r w:rsidRPr="00886980">
        <w:rPr>
          <w:rFonts w:ascii="Arial" w:hAnsi="Arial" w:cs="Arial"/>
          <w:color w:val="1C1C1C"/>
        </w:rPr>
        <w:t xml:space="preserve"> </w:t>
      </w:r>
      <w:r w:rsidR="0038695C">
        <w:rPr>
          <w:rFonts w:ascii="Arial" w:hAnsi="Arial" w:cs="Arial"/>
          <w:color w:val="1C1C1C"/>
        </w:rPr>
        <w:t>Pennsylvania State University Press</w:t>
      </w:r>
    </w:p>
    <w:p w14:paraId="1A65A117" w14:textId="77777777" w:rsidR="00A93543" w:rsidRPr="00886980" w:rsidRDefault="00A93543" w:rsidP="00A93543">
      <w:pPr>
        <w:rPr>
          <w:rFonts w:ascii="Arial" w:hAnsi="Arial" w:cs="Arial"/>
        </w:rPr>
      </w:pPr>
    </w:p>
    <w:p w14:paraId="1777B611" w14:textId="40EE56B9" w:rsidR="00C54A0F" w:rsidRPr="00886980" w:rsidRDefault="00A93543" w:rsidP="00444CAB">
      <w:pPr>
        <w:rPr>
          <w:rFonts w:ascii="Arial" w:hAnsi="Arial" w:cs="Arial"/>
        </w:rPr>
      </w:pPr>
      <w:proofErr w:type="spellStart"/>
      <w:r w:rsidRPr="00886980">
        <w:rPr>
          <w:rFonts w:ascii="Arial" w:hAnsi="Arial" w:cs="Arial"/>
        </w:rPr>
        <w:t>Rushkoff</w:t>
      </w:r>
      <w:proofErr w:type="spellEnd"/>
      <w:r w:rsidRPr="00886980">
        <w:rPr>
          <w:rFonts w:ascii="Arial" w:hAnsi="Arial" w:cs="Arial"/>
        </w:rPr>
        <w:t>, David</w:t>
      </w:r>
      <w:r w:rsidR="0038695C">
        <w:rPr>
          <w:rFonts w:ascii="Arial" w:hAnsi="Arial" w:cs="Arial"/>
        </w:rPr>
        <w:t>.</w:t>
      </w:r>
      <w:r w:rsidRPr="00886980">
        <w:rPr>
          <w:rFonts w:ascii="Arial" w:hAnsi="Arial" w:cs="Arial"/>
        </w:rPr>
        <w:t xml:space="preserve"> (2013)</w:t>
      </w:r>
      <w:proofErr w:type="gramStart"/>
      <w:r w:rsidR="0038695C">
        <w:rPr>
          <w:rFonts w:ascii="Arial" w:hAnsi="Arial" w:cs="Arial"/>
        </w:rPr>
        <w:t>.</w:t>
      </w:r>
      <w:r w:rsidRPr="0038695C">
        <w:rPr>
          <w:rFonts w:ascii="Arial" w:hAnsi="Arial" w:cs="Arial"/>
          <w:i/>
        </w:rPr>
        <w:t>The</w:t>
      </w:r>
      <w:proofErr w:type="gramEnd"/>
      <w:r w:rsidRPr="0038695C">
        <w:rPr>
          <w:rFonts w:ascii="Arial" w:hAnsi="Arial" w:cs="Arial"/>
          <w:i/>
        </w:rPr>
        <w:t xml:space="preserve"> Merchants of Cool</w:t>
      </w:r>
      <w:r w:rsidR="0038695C">
        <w:rPr>
          <w:rFonts w:ascii="Arial" w:hAnsi="Arial" w:cs="Arial"/>
          <w:i/>
        </w:rPr>
        <w:t xml:space="preserve">. </w:t>
      </w:r>
      <w:r w:rsidR="0038695C" w:rsidRPr="0038695C">
        <w:rPr>
          <w:rFonts w:ascii="Arial" w:hAnsi="Arial" w:cs="Arial"/>
        </w:rPr>
        <w:t>PBS</w:t>
      </w:r>
    </w:p>
    <w:p w14:paraId="34BFCECF" w14:textId="77777777" w:rsidR="00B16492" w:rsidRPr="00886980" w:rsidRDefault="00B16492" w:rsidP="00444CAB">
      <w:pPr>
        <w:rPr>
          <w:rFonts w:ascii="Arial" w:hAnsi="Arial" w:cs="Arial"/>
        </w:rPr>
      </w:pPr>
    </w:p>
    <w:p w14:paraId="77EA685A" w14:textId="7EEF16AE" w:rsidR="00236192" w:rsidRPr="00886980" w:rsidRDefault="00C028E3" w:rsidP="00C028E3">
      <w:pPr>
        <w:rPr>
          <w:rFonts w:ascii="Arial" w:hAnsi="Arial" w:cs="Arial"/>
        </w:rPr>
      </w:pPr>
      <w:proofErr w:type="gramStart"/>
      <w:r w:rsidRPr="00886980">
        <w:rPr>
          <w:rFonts w:ascii="Arial" w:hAnsi="Arial" w:cs="Arial"/>
        </w:rPr>
        <w:t xml:space="preserve">Shepherd, </w:t>
      </w:r>
      <w:proofErr w:type="spellStart"/>
      <w:r w:rsidRPr="00886980">
        <w:rPr>
          <w:rFonts w:ascii="Arial" w:hAnsi="Arial" w:cs="Arial"/>
        </w:rPr>
        <w:t>Kiara</w:t>
      </w:r>
      <w:proofErr w:type="spellEnd"/>
      <w:r w:rsidRPr="00886980">
        <w:rPr>
          <w:rFonts w:ascii="Arial" w:hAnsi="Arial" w:cs="Arial"/>
        </w:rPr>
        <w:t>.</w:t>
      </w:r>
      <w:proofErr w:type="gramEnd"/>
      <w:r w:rsidRPr="00886980">
        <w:rPr>
          <w:rFonts w:ascii="Arial" w:hAnsi="Arial" w:cs="Arial"/>
        </w:rPr>
        <w:t xml:space="preserve"> (2014). </w:t>
      </w:r>
      <w:r w:rsidRPr="00886980">
        <w:rPr>
          <w:rFonts w:ascii="Arial" w:hAnsi="Arial" w:cs="Arial"/>
          <w:i/>
        </w:rPr>
        <w:t>The Evolution of Viewer Engagement: How Social Media Changed Television</w:t>
      </w:r>
      <w:r w:rsidRPr="00886980">
        <w:rPr>
          <w:rFonts w:ascii="Arial" w:hAnsi="Arial" w:cs="Arial"/>
        </w:rPr>
        <w:t>.  Drexel University</w:t>
      </w:r>
      <w:r w:rsidR="0038695C">
        <w:rPr>
          <w:rFonts w:ascii="Arial" w:hAnsi="Arial" w:cs="Arial"/>
        </w:rPr>
        <w:t xml:space="preserve"> Press</w:t>
      </w:r>
    </w:p>
    <w:p w14:paraId="5969A094" w14:textId="77777777" w:rsidR="007677F0" w:rsidRPr="00886980" w:rsidRDefault="007677F0" w:rsidP="00C028E3">
      <w:pPr>
        <w:rPr>
          <w:rFonts w:ascii="Arial" w:hAnsi="Arial" w:cs="Arial"/>
        </w:rPr>
      </w:pPr>
    </w:p>
    <w:p w14:paraId="75C40C38" w14:textId="36F06F65" w:rsidR="007677F0" w:rsidRPr="0038695C" w:rsidRDefault="007677F0" w:rsidP="00C028E3">
      <w:pPr>
        <w:rPr>
          <w:rFonts w:ascii="Arial" w:hAnsi="Arial" w:cs="Arial"/>
        </w:rPr>
      </w:pPr>
      <w:proofErr w:type="spellStart"/>
      <w:r w:rsidRPr="00886980">
        <w:rPr>
          <w:rFonts w:ascii="Arial" w:hAnsi="Arial" w:cs="Arial"/>
        </w:rPr>
        <w:t>Zillich</w:t>
      </w:r>
      <w:proofErr w:type="spellEnd"/>
      <w:r w:rsidRPr="00886980">
        <w:rPr>
          <w:rFonts w:ascii="Arial" w:hAnsi="Arial" w:cs="Arial"/>
        </w:rPr>
        <w:t>, Arne</w:t>
      </w:r>
      <w:r w:rsidR="0038695C">
        <w:rPr>
          <w:rFonts w:ascii="Arial" w:hAnsi="Arial" w:cs="Arial"/>
        </w:rPr>
        <w:t>.</w:t>
      </w:r>
      <w:r w:rsidRPr="00886980">
        <w:rPr>
          <w:rFonts w:ascii="Arial" w:hAnsi="Arial" w:cs="Arial"/>
        </w:rPr>
        <w:t xml:space="preserve"> (2014)</w:t>
      </w:r>
      <w:r w:rsidR="0038695C">
        <w:rPr>
          <w:rFonts w:ascii="Arial" w:hAnsi="Arial" w:cs="Arial"/>
        </w:rPr>
        <w:t>.</w:t>
      </w:r>
      <w:r w:rsidRPr="00886980">
        <w:rPr>
          <w:rFonts w:ascii="Arial" w:hAnsi="Arial" w:cs="Arial"/>
        </w:rPr>
        <w:t xml:space="preserve"> </w:t>
      </w:r>
      <w:r w:rsidRPr="0038695C">
        <w:rPr>
          <w:rFonts w:ascii="Arial" w:hAnsi="Arial" w:cs="Arial"/>
          <w:i/>
        </w:rPr>
        <w:t>Watching Television with Others: The Influence of Interpersonal Communication on Entertainment</w:t>
      </w:r>
      <w:r w:rsidR="0038695C">
        <w:rPr>
          <w:rFonts w:ascii="Arial" w:hAnsi="Arial" w:cs="Arial"/>
          <w:i/>
        </w:rPr>
        <w:t xml:space="preserve">. </w:t>
      </w:r>
      <w:r w:rsidR="0038695C" w:rsidRPr="0038695C">
        <w:rPr>
          <w:rFonts w:ascii="Arial" w:hAnsi="Arial" w:cs="Arial"/>
          <w:color w:val="1F1F1F"/>
        </w:rPr>
        <w:t>The European Journal of Communication Research</w:t>
      </w:r>
    </w:p>
    <w:p w14:paraId="5A4D797C" w14:textId="1E19425B" w:rsidR="00837037" w:rsidRPr="00886980" w:rsidRDefault="00837037" w:rsidP="00886980">
      <w:pPr>
        <w:rPr>
          <w:rFonts w:ascii="Arial" w:hAnsi="Arial" w:cs="Arial"/>
        </w:rPr>
      </w:pPr>
    </w:p>
    <w:sectPr w:rsidR="00837037" w:rsidRPr="00886980" w:rsidSect="007901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04D15" w14:textId="77777777" w:rsidR="00F5187F" w:rsidRDefault="00F5187F" w:rsidP="00360D8E">
      <w:r>
        <w:separator/>
      </w:r>
    </w:p>
  </w:endnote>
  <w:endnote w:type="continuationSeparator" w:id="0">
    <w:p w14:paraId="5890E458" w14:textId="77777777" w:rsidR="00F5187F" w:rsidRDefault="00F5187F" w:rsidP="0036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A248B" w14:textId="77777777" w:rsidR="00F5187F" w:rsidRDefault="00F5187F" w:rsidP="00360D8E">
      <w:r>
        <w:separator/>
      </w:r>
    </w:p>
  </w:footnote>
  <w:footnote w:type="continuationSeparator" w:id="0">
    <w:p w14:paraId="356B3408" w14:textId="77777777" w:rsidR="00F5187F" w:rsidRDefault="00F5187F" w:rsidP="00360D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78E"/>
    <w:rsid w:val="00004F91"/>
    <w:rsid w:val="00017662"/>
    <w:rsid w:val="0003668B"/>
    <w:rsid w:val="00064EA3"/>
    <w:rsid w:val="00084889"/>
    <w:rsid w:val="00091A68"/>
    <w:rsid w:val="000A4FE0"/>
    <w:rsid w:val="000B7518"/>
    <w:rsid w:val="000E3F0E"/>
    <w:rsid w:val="000F4CAD"/>
    <w:rsid w:val="000F6ADA"/>
    <w:rsid w:val="00105C0D"/>
    <w:rsid w:val="00105F2C"/>
    <w:rsid w:val="001125CE"/>
    <w:rsid w:val="00113B28"/>
    <w:rsid w:val="0011483A"/>
    <w:rsid w:val="00127B5E"/>
    <w:rsid w:val="001416D8"/>
    <w:rsid w:val="0014316F"/>
    <w:rsid w:val="00147BB9"/>
    <w:rsid w:val="00150190"/>
    <w:rsid w:val="00171F2B"/>
    <w:rsid w:val="00186B51"/>
    <w:rsid w:val="00192EB8"/>
    <w:rsid w:val="001955F0"/>
    <w:rsid w:val="001B2476"/>
    <w:rsid w:val="001C32A4"/>
    <w:rsid w:val="001C68DC"/>
    <w:rsid w:val="001D1489"/>
    <w:rsid w:val="001D2A70"/>
    <w:rsid w:val="001E0E20"/>
    <w:rsid w:val="001F0390"/>
    <w:rsid w:val="001F106F"/>
    <w:rsid w:val="001F4079"/>
    <w:rsid w:val="00207F15"/>
    <w:rsid w:val="00211B84"/>
    <w:rsid w:val="00211D58"/>
    <w:rsid w:val="00213B22"/>
    <w:rsid w:val="00236192"/>
    <w:rsid w:val="0025211F"/>
    <w:rsid w:val="002528CE"/>
    <w:rsid w:val="00255112"/>
    <w:rsid w:val="002551AF"/>
    <w:rsid w:val="002573FA"/>
    <w:rsid w:val="002624FA"/>
    <w:rsid w:val="0026683C"/>
    <w:rsid w:val="00267E1D"/>
    <w:rsid w:val="00273A06"/>
    <w:rsid w:val="002933E3"/>
    <w:rsid w:val="002B739E"/>
    <w:rsid w:val="002C37B3"/>
    <w:rsid w:val="002D07A4"/>
    <w:rsid w:val="002E18C0"/>
    <w:rsid w:val="002E1AAE"/>
    <w:rsid w:val="002F11D8"/>
    <w:rsid w:val="00300AB9"/>
    <w:rsid w:val="00335EEA"/>
    <w:rsid w:val="00346E49"/>
    <w:rsid w:val="00352076"/>
    <w:rsid w:val="00353459"/>
    <w:rsid w:val="00360D8E"/>
    <w:rsid w:val="00361CE5"/>
    <w:rsid w:val="00380915"/>
    <w:rsid w:val="0038695C"/>
    <w:rsid w:val="003900D4"/>
    <w:rsid w:val="00396CA5"/>
    <w:rsid w:val="0039737F"/>
    <w:rsid w:val="003A253F"/>
    <w:rsid w:val="003B386B"/>
    <w:rsid w:val="003D7877"/>
    <w:rsid w:val="0040372D"/>
    <w:rsid w:val="004211B4"/>
    <w:rsid w:val="004274B1"/>
    <w:rsid w:val="00432EDF"/>
    <w:rsid w:val="00437493"/>
    <w:rsid w:val="00444CAB"/>
    <w:rsid w:val="004535FD"/>
    <w:rsid w:val="0046182E"/>
    <w:rsid w:val="004719CF"/>
    <w:rsid w:val="004B1B8D"/>
    <w:rsid w:val="004C7919"/>
    <w:rsid w:val="004D2326"/>
    <w:rsid w:val="004D727B"/>
    <w:rsid w:val="004E6135"/>
    <w:rsid w:val="004F2BC3"/>
    <w:rsid w:val="004F3B96"/>
    <w:rsid w:val="004F5C4C"/>
    <w:rsid w:val="00500F73"/>
    <w:rsid w:val="0050537B"/>
    <w:rsid w:val="00521D84"/>
    <w:rsid w:val="00533229"/>
    <w:rsid w:val="00552787"/>
    <w:rsid w:val="00557BEC"/>
    <w:rsid w:val="0057770B"/>
    <w:rsid w:val="00581A59"/>
    <w:rsid w:val="005E5A2D"/>
    <w:rsid w:val="00627E2B"/>
    <w:rsid w:val="00642FCB"/>
    <w:rsid w:val="006467FC"/>
    <w:rsid w:val="006766F4"/>
    <w:rsid w:val="006777AD"/>
    <w:rsid w:val="00683F51"/>
    <w:rsid w:val="006A355E"/>
    <w:rsid w:val="006B5E2C"/>
    <w:rsid w:val="006D7377"/>
    <w:rsid w:val="007068D5"/>
    <w:rsid w:val="00730F0C"/>
    <w:rsid w:val="0074565D"/>
    <w:rsid w:val="00764905"/>
    <w:rsid w:val="007677F0"/>
    <w:rsid w:val="00770DBB"/>
    <w:rsid w:val="0077155E"/>
    <w:rsid w:val="007721F3"/>
    <w:rsid w:val="00777350"/>
    <w:rsid w:val="007810C6"/>
    <w:rsid w:val="007811E7"/>
    <w:rsid w:val="00783413"/>
    <w:rsid w:val="00785A1D"/>
    <w:rsid w:val="007901FF"/>
    <w:rsid w:val="007914EC"/>
    <w:rsid w:val="007B0197"/>
    <w:rsid w:val="007C069C"/>
    <w:rsid w:val="007C0C4B"/>
    <w:rsid w:val="007D28B6"/>
    <w:rsid w:val="007E00EA"/>
    <w:rsid w:val="007E032D"/>
    <w:rsid w:val="00804948"/>
    <w:rsid w:val="00805D61"/>
    <w:rsid w:val="0081031C"/>
    <w:rsid w:val="008148A4"/>
    <w:rsid w:val="00817425"/>
    <w:rsid w:val="00821DE6"/>
    <w:rsid w:val="00824D56"/>
    <w:rsid w:val="00827934"/>
    <w:rsid w:val="008307A2"/>
    <w:rsid w:val="00837037"/>
    <w:rsid w:val="008655F1"/>
    <w:rsid w:val="00876B9E"/>
    <w:rsid w:val="008772AC"/>
    <w:rsid w:val="00886980"/>
    <w:rsid w:val="00890DF2"/>
    <w:rsid w:val="008E10CA"/>
    <w:rsid w:val="008F739C"/>
    <w:rsid w:val="009017D5"/>
    <w:rsid w:val="009041D4"/>
    <w:rsid w:val="00921AB9"/>
    <w:rsid w:val="009241C9"/>
    <w:rsid w:val="009311B8"/>
    <w:rsid w:val="0093129A"/>
    <w:rsid w:val="009444DD"/>
    <w:rsid w:val="00944E13"/>
    <w:rsid w:val="00985E84"/>
    <w:rsid w:val="009A2D71"/>
    <w:rsid w:val="009A4F95"/>
    <w:rsid w:val="009A7931"/>
    <w:rsid w:val="009B543E"/>
    <w:rsid w:val="009C7CF6"/>
    <w:rsid w:val="009F0F1B"/>
    <w:rsid w:val="00A009D0"/>
    <w:rsid w:val="00A064D3"/>
    <w:rsid w:val="00A167C5"/>
    <w:rsid w:val="00A17216"/>
    <w:rsid w:val="00A26ECE"/>
    <w:rsid w:val="00A27CDA"/>
    <w:rsid w:val="00A30100"/>
    <w:rsid w:val="00A54667"/>
    <w:rsid w:val="00A62901"/>
    <w:rsid w:val="00A7087A"/>
    <w:rsid w:val="00A7635B"/>
    <w:rsid w:val="00A821A6"/>
    <w:rsid w:val="00A93543"/>
    <w:rsid w:val="00A93674"/>
    <w:rsid w:val="00A9751C"/>
    <w:rsid w:val="00AA22B8"/>
    <w:rsid w:val="00AA27CD"/>
    <w:rsid w:val="00AA2814"/>
    <w:rsid w:val="00AA4D11"/>
    <w:rsid w:val="00AD4F2B"/>
    <w:rsid w:val="00AD5947"/>
    <w:rsid w:val="00AE009F"/>
    <w:rsid w:val="00AF569D"/>
    <w:rsid w:val="00B00C8F"/>
    <w:rsid w:val="00B011FE"/>
    <w:rsid w:val="00B1105D"/>
    <w:rsid w:val="00B16492"/>
    <w:rsid w:val="00B217BA"/>
    <w:rsid w:val="00B335FD"/>
    <w:rsid w:val="00B4615C"/>
    <w:rsid w:val="00B55DDA"/>
    <w:rsid w:val="00B62190"/>
    <w:rsid w:val="00B85E5E"/>
    <w:rsid w:val="00B91B04"/>
    <w:rsid w:val="00BA681D"/>
    <w:rsid w:val="00BC4E05"/>
    <w:rsid w:val="00BD2414"/>
    <w:rsid w:val="00BE2311"/>
    <w:rsid w:val="00BF4845"/>
    <w:rsid w:val="00C011F7"/>
    <w:rsid w:val="00C028E3"/>
    <w:rsid w:val="00C0340E"/>
    <w:rsid w:val="00C042EE"/>
    <w:rsid w:val="00C21A7A"/>
    <w:rsid w:val="00C31798"/>
    <w:rsid w:val="00C35BB9"/>
    <w:rsid w:val="00C54A0F"/>
    <w:rsid w:val="00C60941"/>
    <w:rsid w:val="00C6678E"/>
    <w:rsid w:val="00C768C8"/>
    <w:rsid w:val="00CB12CE"/>
    <w:rsid w:val="00CB3355"/>
    <w:rsid w:val="00CD26FE"/>
    <w:rsid w:val="00CE5940"/>
    <w:rsid w:val="00CE7CE0"/>
    <w:rsid w:val="00D17AA8"/>
    <w:rsid w:val="00D20083"/>
    <w:rsid w:val="00D27172"/>
    <w:rsid w:val="00D30642"/>
    <w:rsid w:val="00D30A98"/>
    <w:rsid w:val="00D35187"/>
    <w:rsid w:val="00D439FF"/>
    <w:rsid w:val="00D54A6F"/>
    <w:rsid w:val="00D72BC7"/>
    <w:rsid w:val="00D840D0"/>
    <w:rsid w:val="00D875E1"/>
    <w:rsid w:val="00D95D29"/>
    <w:rsid w:val="00DA460F"/>
    <w:rsid w:val="00DC3859"/>
    <w:rsid w:val="00DD2E3E"/>
    <w:rsid w:val="00DD2FB4"/>
    <w:rsid w:val="00DE3C8A"/>
    <w:rsid w:val="00DE5F1D"/>
    <w:rsid w:val="00DE6CA0"/>
    <w:rsid w:val="00E0263E"/>
    <w:rsid w:val="00E05B6E"/>
    <w:rsid w:val="00E12DD4"/>
    <w:rsid w:val="00E47898"/>
    <w:rsid w:val="00E66450"/>
    <w:rsid w:val="00E7069D"/>
    <w:rsid w:val="00E864EF"/>
    <w:rsid w:val="00EA4DAF"/>
    <w:rsid w:val="00EB36DC"/>
    <w:rsid w:val="00EB3D03"/>
    <w:rsid w:val="00EB5FB7"/>
    <w:rsid w:val="00EC2490"/>
    <w:rsid w:val="00ED2CE7"/>
    <w:rsid w:val="00EE5F85"/>
    <w:rsid w:val="00EF0AB8"/>
    <w:rsid w:val="00EF0E27"/>
    <w:rsid w:val="00EF69AB"/>
    <w:rsid w:val="00F0312B"/>
    <w:rsid w:val="00F5187F"/>
    <w:rsid w:val="00F54398"/>
    <w:rsid w:val="00F70BFD"/>
    <w:rsid w:val="00F81F35"/>
    <w:rsid w:val="00F94D73"/>
    <w:rsid w:val="00FB7FA7"/>
    <w:rsid w:val="00FC2BCF"/>
    <w:rsid w:val="00FC3DD2"/>
    <w:rsid w:val="00FC64A9"/>
    <w:rsid w:val="00FE0D69"/>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94E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60D8E"/>
  </w:style>
  <w:style w:type="character" w:customStyle="1" w:styleId="FootnoteTextChar">
    <w:name w:val="Footnote Text Char"/>
    <w:basedOn w:val="DefaultParagraphFont"/>
    <w:link w:val="FootnoteText"/>
    <w:uiPriority w:val="99"/>
    <w:rsid w:val="00360D8E"/>
  </w:style>
  <w:style w:type="character" w:styleId="FootnoteReference">
    <w:name w:val="footnote reference"/>
    <w:basedOn w:val="DefaultParagraphFont"/>
    <w:uiPriority w:val="99"/>
    <w:unhideWhenUsed/>
    <w:rsid w:val="00360D8E"/>
    <w:rPr>
      <w:vertAlign w:val="superscript"/>
    </w:rPr>
  </w:style>
  <w:style w:type="character" w:styleId="Hyperlink">
    <w:name w:val="Hyperlink"/>
    <w:basedOn w:val="DefaultParagraphFont"/>
    <w:uiPriority w:val="99"/>
    <w:unhideWhenUsed/>
    <w:rsid w:val="00207F15"/>
    <w:rPr>
      <w:color w:val="0000FF" w:themeColor="hyperlink"/>
      <w:u w:val="single"/>
    </w:rPr>
  </w:style>
  <w:style w:type="character" w:styleId="PlaceholderText">
    <w:name w:val="Placeholder Text"/>
    <w:basedOn w:val="DefaultParagraphFont"/>
    <w:uiPriority w:val="99"/>
    <w:semiHidden/>
    <w:rsid w:val="0050537B"/>
    <w:rPr>
      <w:color w:val="808080"/>
    </w:rPr>
  </w:style>
  <w:style w:type="paragraph" w:styleId="BalloonText">
    <w:name w:val="Balloon Text"/>
    <w:basedOn w:val="Normal"/>
    <w:link w:val="BalloonTextChar"/>
    <w:uiPriority w:val="99"/>
    <w:semiHidden/>
    <w:unhideWhenUsed/>
    <w:rsid w:val="00505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537B"/>
    <w:rPr>
      <w:rFonts w:ascii="Lucida Grande" w:hAnsi="Lucida Grande"/>
      <w:sz w:val="18"/>
      <w:szCs w:val="18"/>
    </w:rPr>
  </w:style>
  <w:style w:type="character" w:styleId="CommentReference">
    <w:name w:val="annotation reference"/>
    <w:basedOn w:val="DefaultParagraphFont"/>
    <w:uiPriority w:val="99"/>
    <w:semiHidden/>
    <w:unhideWhenUsed/>
    <w:rsid w:val="00AA2814"/>
    <w:rPr>
      <w:sz w:val="18"/>
      <w:szCs w:val="18"/>
    </w:rPr>
  </w:style>
  <w:style w:type="paragraph" w:styleId="CommentText">
    <w:name w:val="annotation text"/>
    <w:basedOn w:val="Normal"/>
    <w:link w:val="CommentTextChar"/>
    <w:uiPriority w:val="99"/>
    <w:semiHidden/>
    <w:unhideWhenUsed/>
    <w:rsid w:val="00AA2814"/>
  </w:style>
  <w:style w:type="character" w:customStyle="1" w:styleId="CommentTextChar">
    <w:name w:val="Comment Text Char"/>
    <w:basedOn w:val="DefaultParagraphFont"/>
    <w:link w:val="CommentText"/>
    <w:uiPriority w:val="99"/>
    <w:semiHidden/>
    <w:rsid w:val="00AA2814"/>
  </w:style>
  <w:style w:type="paragraph" w:styleId="CommentSubject">
    <w:name w:val="annotation subject"/>
    <w:basedOn w:val="CommentText"/>
    <w:next w:val="CommentText"/>
    <w:link w:val="CommentSubjectChar"/>
    <w:uiPriority w:val="99"/>
    <w:semiHidden/>
    <w:unhideWhenUsed/>
    <w:rsid w:val="00AA2814"/>
    <w:rPr>
      <w:b/>
      <w:bCs/>
      <w:sz w:val="20"/>
      <w:szCs w:val="20"/>
    </w:rPr>
  </w:style>
  <w:style w:type="character" w:customStyle="1" w:styleId="CommentSubjectChar">
    <w:name w:val="Comment Subject Char"/>
    <w:basedOn w:val="CommentTextChar"/>
    <w:link w:val="CommentSubject"/>
    <w:uiPriority w:val="99"/>
    <w:semiHidden/>
    <w:rsid w:val="00AA281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60D8E"/>
  </w:style>
  <w:style w:type="character" w:customStyle="1" w:styleId="FootnoteTextChar">
    <w:name w:val="Footnote Text Char"/>
    <w:basedOn w:val="DefaultParagraphFont"/>
    <w:link w:val="FootnoteText"/>
    <w:uiPriority w:val="99"/>
    <w:rsid w:val="00360D8E"/>
  </w:style>
  <w:style w:type="character" w:styleId="FootnoteReference">
    <w:name w:val="footnote reference"/>
    <w:basedOn w:val="DefaultParagraphFont"/>
    <w:uiPriority w:val="99"/>
    <w:unhideWhenUsed/>
    <w:rsid w:val="00360D8E"/>
    <w:rPr>
      <w:vertAlign w:val="superscript"/>
    </w:rPr>
  </w:style>
  <w:style w:type="character" w:styleId="Hyperlink">
    <w:name w:val="Hyperlink"/>
    <w:basedOn w:val="DefaultParagraphFont"/>
    <w:uiPriority w:val="99"/>
    <w:unhideWhenUsed/>
    <w:rsid w:val="00207F15"/>
    <w:rPr>
      <w:color w:val="0000FF" w:themeColor="hyperlink"/>
      <w:u w:val="single"/>
    </w:rPr>
  </w:style>
  <w:style w:type="character" w:styleId="PlaceholderText">
    <w:name w:val="Placeholder Text"/>
    <w:basedOn w:val="DefaultParagraphFont"/>
    <w:uiPriority w:val="99"/>
    <w:semiHidden/>
    <w:rsid w:val="0050537B"/>
    <w:rPr>
      <w:color w:val="808080"/>
    </w:rPr>
  </w:style>
  <w:style w:type="paragraph" w:styleId="BalloonText">
    <w:name w:val="Balloon Text"/>
    <w:basedOn w:val="Normal"/>
    <w:link w:val="BalloonTextChar"/>
    <w:uiPriority w:val="99"/>
    <w:semiHidden/>
    <w:unhideWhenUsed/>
    <w:rsid w:val="00505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537B"/>
    <w:rPr>
      <w:rFonts w:ascii="Lucida Grande" w:hAnsi="Lucida Grande"/>
      <w:sz w:val="18"/>
      <w:szCs w:val="18"/>
    </w:rPr>
  </w:style>
  <w:style w:type="character" w:styleId="CommentReference">
    <w:name w:val="annotation reference"/>
    <w:basedOn w:val="DefaultParagraphFont"/>
    <w:uiPriority w:val="99"/>
    <w:semiHidden/>
    <w:unhideWhenUsed/>
    <w:rsid w:val="00AA2814"/>
    <w:rPr>
      <w:sz w:val="18"/>
      <w:szCs w:val="18"/>
    </w:rPr>
  </w:style>
  <w:style w:type="paragraph" w:styleId="CommentText">
    <w:name w:val="annotation text"/>
    <w:basedOn w:val="Normal"/>
    <w:link w:val="CommentTextChar"/>
    <w:uiPriority w:val="99"/>
    <w:semiHidden/>
    <w:unhideWhenUsed/>
    <w:rsid w:val="00AA2814"/>
  </w:style>
  <w:style w:type="character" w:customStyle="1" w:styleId="CommentTextChar">
    <w:name w:val="Comment Text Char"/>
    <w:basedOn w:val="DefaultParagraphFont"/>
    <w:link w:val="CommentText"/>
    <w:uiPriority w:val="99"/>
    <w:semiHidden/>
    <w:rsid w:val="00AA2814"/>
  </w:style>
  <w:style w:type="paragraph" w:styleId="CommentSubject">
    <w:name w:val="annotation subject"/>
    <w:basedOn w:val="CommentText"/>
    <w:next w:val="CommentText"/>
    <w:link w:val="CommentSubjectChar"/>
    <w:uiPriority w:val="99"/>
    <w:semiHidden/>
    <w:unhideWhenUsed/>
    <w:rsid w:val="00AA2814"/>
    <w:rPr>
      <w:b/>
      <w:bCs/>
      <w:sz w:val="20"/>
      <w:szCs w:val="20"/>
    </w:rPr>
  </w:style>
  <w:style w:type="character" w:customStyle="1" w:styleId="CommentSubjectChar">
    <w:name w:val="Comment Subject Char"/>
    <w:basedOn w:val="CommentTextChar"/>
    <w:link w:val="CommentSubject"/>
    <w:uiPriority w:val="99"/>
    <w:semiHidden/>
    <w:rsid w:val="00AA28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673032">
      <w:bodyDiv w:val="1"/>
      <w:marLeft w:val="0"/>
      <w:marRight w:val="0"/>
      <w:marTop w:val="0"/>
      <w:marBottom w:val="0"/>
      <w:divBdr>
        <w:top w:val="none" w:sz="0" w:space="0" w:color="auto"/>
        <w:left w:val="none" w:sz="0" w:space="0" w:color="auto"/>
        <w:bottom w:val="none" w:sz="0" w:space="0" w:color="auto"/>
        <w:right w:val="none" w:sz="0" w:space="0" w:color="auto"/>
      </w:divBdr>
    </w:div>
    <w:div w:id="2071726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eb.archive.org/web/20110708155615/http://www.cinemaweb.com/silentfilm/bookshelf/18_kb_2.htm" TargetMode="External"/><Relationship Id="rId10" Type="http://schemas.openxmlformats.org/officeDocument/2006/relationships/hyperlink" Target="http://en.wikipedia.org/wiki/Sight_%26_S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0E66D-55E4-064E-9D8D-5BD4CA41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4530</Words>
  <Characters>25824</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MSU</Company>
  <LinksUpToDate>false</LinksUpToDate>
  <CharactersWithSpaces>30294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Gendel</dc:creator>
  <cp:keywords/>
  <dc:description/>
  <cp:lastModifiedBy>Ryan Gendel</cp:lastModifiedBy>
  <cp:revision>3</cp:revision>
  <cp:lastPrinted>2015-05-09T06:10:00Z</cp:lastPrinted>
  <dcterms:created xsi:type="dcterms:W3CDTF">2015-05-11T06:44:00Z</dcterms:created>
  <dcterms:modified xsi:type="dcterms:W3CDTF">2017-10-06T18:45:00Z</dcterms:modified>
</cp:coreProperties>
</file>